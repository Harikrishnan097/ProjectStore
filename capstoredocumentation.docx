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387" w:rsidRDefault="00EA3387" w:rsidP="00EA3387">
      <w:pPr>
        <w:pStyle w:val="Default"/>
      </w:pPr>
    </w:p>
    <w:p w:rsidR="00EA3387" w:rsidRDefault="00EA3387" w:rsidP="000F4B65">
      <w:pPr>
        <w:pStyle w:val="Default"/>
        <w:ind w:left="1440" w:firstLine="720"/>
        <w:rPr>
          <w:ins w:id="0" w:author="learning" w:date="2018-08-13T09:02:00Z"/>
          <w:b/>
          <w:bCs/>
          <w:i/>
          <w:iCs/>
          <w:sz w:val="40"/>
          <w:szCs w:val="40"/>
        </w:rPr>
        <w:pPrChange w:id="1" w:author="learning" w:date="2018-08-13T08:57:00Z">
          <w:pPr>
            <w:pStyle w:val="Default"/>
            <w:ind w:firstLine="720"/>
          </w:pPr>
        </w:pPrChange>
      </w:pPr>
      <w:del w:id="2" w:author="learning" w:date="2018-08-13T08:57:00Z">
        <w:r w:rsidDel="000F4B65">
          <w:delText xml:space="preserve"> </w:delText>
        </w:r>
        <w:r w:rsidDel="000F4B65">
          <w:rPr>
            <w:b/>
            <w:bCs/>
            <w:sz w:val="40"/>
            <w:szCs w:val="40"/>
          </w:rPr>
          <w:delText>Java-FLP project –</w:delText>
        </w:r>
      </w:del>
      <w:r>
        <w:rPr>
          <w:b/>
          <w:bCs/>
          <w:sz w:val="40"/>
          <w:szCs w:val="40"/>
        </w:rPr>
        <w:t xml:space="preserve"> </w:t>
      </w:r>
      <w:proofErr w:type="spellStart"/>
      <w:r>
        <w:rPr>
          <w:b/>
          <w:bCs/>
          <w:i/>
          <w:iCs/>
          <w:sz w:val="40"/>
          <w:szCs w:val="40"/>
        </w:rPr>
        <w:t>CapStore</w:t>
      </w:r>
      <w:proofErr w:type="spellEnd"/>
      <w:r>
        <w:rPr>
          <w:b/>
          <w:bCs/>
          <w:i/>
          <w:iCs/>
          <w:sz w:val="40"/>
          <w:szCs w:val="40"/>
        </w:rPr>
        <w:t xml:space="preserve"> (E-commerce - application) </w:t>
      </w:r>
    </w:p>
    <w:p w:rsidR="000F4B65" w:rsidRDefault="000F4B65" w:rsidP="000F4B65">
      <w:pPr>
        <w:pStyle w:val="Default"/>
        <w:ind w:left="3600" w:firstLine="720"/>
        <w:rPr>
          <w:ins w:id="3" w:author="learning" w:date="2018-08-13T09:03:00Z"/>
          <w:b/>
          <w:bCs/>
          <w:i/>
          <w:iCs/>
          <w:sz w:val="40"/>
          <w:szCs w:val="40"/>
        </w:rPr>
        <w:pPrChange w:id="4" w:author="learning" w:date="2018-08-13T09:04:00Z">
          <w:pPr>
            <w:pStyle w:val="Default"/>
            <w:ind w:left="1440" w:firstLine="720"/>
          </w:pPr>
        </w:pPrChange>
      </w:pPr>
      <w:ins w:id="5" w:author="learning" w:date="2018-08-13T09:03:00Z">
        <w:r>
          <w:rPr>
            <w:b/>
            <w:bCs/>
            <w:i/>
            <w:iCs/>
            <w:sz w:val="40"/>
            <w:szCs w:val="40"/>
          </w:rPr>
          <w:t>Team-8</w:t>
        </w:r>
      </w:ins>
    </w:p>
    <w:p w:rsidR="000F4B65" w:rsidRDefault="000F4B65" w:rsidP="000F4B65">
      <w:pPr>
        <w:pStyle w:val="Default"/>
        <w:ind w:left="1440" w:firstLine="720"/>
        <w:rPr>
          <w:ins w:id="6" w:author="learning" w:date="2018-08-13T09:03:00Z"/>
          <w:b/>
          <w:bCs/>
          <w:i/>
          <w:iCs/>
          <w:sz w:val="40"/>
          <w:szCs w:val="40"/>
        </w:rPr>
        <w:pPrChange w:id="7" w:author="learning" w:date="2018-08-13T09:03:00Z">
          <w:pPr>
            <w:pStyle w:val="Default"/>
            <w:ind w:left="1440" w:firstLine="720"/>
          </w:pPr>
        </w:pPrChange>
      </w:pPr>
      <w:ins w:id="8" w:author="learning" w:date="2018-08-13T09:03:00Z">
        <w:r>
          <w:rPr>
            <w:b/>
            <w:bCs/>
            <w:i/>
            <w:iCs/>
            <w:sz w:val="40"/>
            <w:szCs w:val="40"/>
          </w:rPr>
          <w:t xml:space="preserve">            </w:t>
        </w:r>
      </w:ins>
    </w:p>
    <w:p w:rsidR="000F4B65" w:rsidRDefault="000F4B65" w:rsidP="000F4B65">
      <w:pPr>
        <w:pStyle w:val="Default"/>
        <w:rPr>
          <w:ins w:id="9" w:author="learning" w:date="2018-08-13T09:04:00Z"/>
          <w:b/>
          <w:bCs/>
          <w:i/>
          <w:iCs/>
          <w:sz w:val="40"/>
          <w:szCs w:val="40"/>
        </w:rPr>
        <w:pPrChange w:id="10" w:author="learning" w:date="2018-08-13T09:04:00Z">
          <w:pPr>
            <w:pStyle w:val="Default"/>
            <w:ind w:firstLine="720"/>
          </w:pPr>
        </w:pPrChange>
      </w:pPr>
    </w:p>
    <w:p w:rsidR="000F4B65" w:rsidRPr="000F4B65" w:rsidRDefault="000F4B65" w:rsidP="000F4B65">
      <w:pPr>
        <w:pStyle w:val="Default"/>
        <w:rPr>
          <w:b/>
          <w:bCs/>
          <w:i/>
          <w:iCs/>
          <w:sz w:val="40"/>
          <w:szCs w:val="40"/>
          <w:rPrChange w:id="11" w:author="learning" w:date="2018-08-13T09:03:00Z">
            <w:rPr>
              <w:sz w:val="40"/>
              <w:szCs w:val="40"/>
            </w:rPr>
          </w:rPrChange>
        </w:rPr>
        <w:pPrChange w:id="12" w:author="learning" w:date="2018-08-13T09:03:00Z">
          <w:pPr>
            <w:pStyle w:val="Default"/>
            <w:ind w:firstLine="720"/>
          </w:pPr>
        </w:pPrChange>
      </w:pPr>
    </w:p>
    <w:p w:rsidR="008D0767" w:rsidDel="000F4B65" w:rsidRDefault="000F4B65">
      <w:pPr>
        <w:rPr>
          <w:del w:id="13" w:author="learning" w:date="2018-08-09T17:31:00Z"/>
          <w:rFonts w:ascii="Times New Roman" w:hAnsi="Times New Roman" w:cs="Times New Roman"/>
          <w:b/>
          <w:sz w:val="28"/>
          <w:szCs w:val="28"/>
        </w:rPr>
      </w:pPr>
      <w:ins w:id="14" w:author="learning" w:date="2018-08-13T09:04:00Z">
        <w:r w:rsidRPr="000F4B65">
          <w:rPr>
            <w:rFonts w:ascii="Times New Roman" w:hAnsi="Times New Roman" w:cs="Times New Roman"/>
            <w:b/>
            <w:sz w:val="28"/>
            <w:szCs w:val="28"/>
            <w:rPrChange w:id="15" w:author="learning" w:date="2018-08-13T09:04:00Z">
              <w:rPr/>
            </w:rPrChange>
          </w:rPr>
          <w:t>Introduction</w:t>
        </w:r>
      </w:ins>
    </w:p>
    <w:p w:rsidR="008867EF" w:rsidRDefault="008867EF">
      <w:pPr>
        <w:rPr>
          <w:ins w:id="16" w:author="learning" w:date="2018-08-13T09:07:00Z"/>
          <w:rFonts w:ascii="Times New Roman" w:hAnsi="Times New Roman" w:cs="Times New Roman"/>
          <w:b/>
          <w:sz w:val="28"/>
          <w:szCs w:val="28"/>
        </w:rPr>
      </w:pPr>
    </w:p>
    <w:p w:rsidR="000F4B65" w:rsidRPr="00184B84" w:rsidRDefault="00184B84" w:rsidP="008867EF">
      <w:pPr>
        <w:ind w:firstLine="720"/>
        <w:rPr>
          <w:ins w:id="17" w:author="learning" w:date="2018-08-13T09:04:00Z"/>
          <w:rFonts w:ascii="Times New Roman" w:hAnsi="Times New Roman" w:cs="Times New Roman"/>
          <w:sz w:val="24"/>
          <w:szCs w:val="24"/>
          <w:rPrChange w:id="18" w:author="learning" w:date="2018-08-13T09:07:00Z">
            <w:rPr>
              <w:ins w:id="19" w:author="learning" w:date="2018-08-13T09:04:00Z"/>
              <w:rFonts w:ascii="Times New Roman" w:hAnsi="Times New Roman" w:cs="Times New Roman"/>
              <w:b/>
              <w:sz w:val="28"/>
              <w:szCs w:val="28"/>
            </w:rPr>
          </w:rPrChange>
        </w:rPr>
        <w:pPrChange w:id="20" w:author="learning" w:date="2018-08-13T09:07:00Z">
          <w:pPr/>
        </w:pPrChange>
      </w:pPr>
      <w:ins w:id="21" w:author="learning" w:date="2018-08-13T09:06:00Z">
        <w:r w:rsidRPr="00184B84">
          <w:rPr>
            <w:rFonts w:ascii="Times New Roman" w:hAnsi="Times New Roman" w:cs="Times New Roman"/>
            <w:sz w:val="24"/>
            <w:szCs w:val="24"/>
            <w:rPrChange w:id="22" w:author="learning" w:date="2018-08-13T09:07:00Z">
              <w:rPr>
                <w:rFonts w:ascii="Times New Roman" w:hAnsi="Times New Roman" w:cs="Times New Roman"/>
                <w:b/>
                <w:sz w:val="28"/>
                <w:szCs w:val="28"/>
              </w:rPr>
            </w:rPrChange>
          </w:rPr>
          <w:t xml:space="preserve">Design and development </w:t>
        </w:r>
        <w:proofErr w:type="gramStart"/>
        <w:r w:rsidRPr="00184B84">
          <w:rPr>
            <w:rFonts w:ascii="Times New Roman" w:hAnsi="Times New Roman" w:cs="Times New Roman"/>
            <w:sz w:val="24"/>
            <w:szCs w:val="24"/>
            <w:rPrChange w:id="23" w:author="learning" w:date="2018-08-13T09:07:00Z">
              <w:rPr>
                <w:rFonts w:ascii="Times New Roman" w:hAnsi="Times New Roman" w:cs="Times New Roman"/>
                <w:b/>
                <w:sz w:val="28"/>
                <w:szCs w:val="28"/>
              </w:rPr>
            </w:rPrChange>
          </w:rPr>
          <w:t xml:space="preserve">of  </w:t>
        </w:r>
      </w:ins>
      <w:ins w:id="24" w:author="learning" w:date="2018-08-13T09:07:00Z">
        <w:r w:rsidRPr="00184B84">
          <w:rPr>
            <w:rFonts w:ascii="Times New Roman" w:hAnsi="Times New Roman" w:cs="Times New Roman"/>
            <w:sz w:val="24"/>
            <w:szCs w:val="24"/>
            <w:rPrChange w:id="25" w:author="learning" w:date="2018-08-13T09:07:00Z">
              <w:rPr>
                <w:rFonts w:ascii="Times New Roman" w:hAnsi="Times New Roman" w:cs="Times New Roman"/>
                <w:sz w:val="24"/>
                <w:szCs w:val="24"/>
              </w:rPr>
            </w:rPrChange>
          </w:rPr>
          <w:t>cap</w:t>
        </w:r>
        <w:proofErr w:type="gramEnd"/>
        <w:r w:rsidRPr="00184B84">
          <w:rPr>
            <w:rFonts w:ascii="Times New Roman" w:hAnsi="Times New Roman" w:cs="Times New Roman"/>
            <w:sz w:val="24"/>
            <w:szCs w:val="24"/>
            <w:rPrChange w:id="26" w:author="learning" w:date="2018-08-13T09:07:00Z">
              <w:rPr>
                <w:rFonts w:ascii="Times New Roman" w:hAnsi="Times New Roman" w:cs="Times New Roman"/>
                <w:sz w:val="24"/>
                <w:szCs w:val="24"/>
              </w:rPr>
            </w:rPrChange>
          </w:rPr>
          <w:t xml:space="preserve"> store</w:t>
        </w:r>
      </w:ins>
      <w:ins w:id="27" w:author="learning" w:date="2018-08-13T09:06:00Z">
        <w:r w:rsidRPr="00184B84">
          <w:rPr>
            <w:rFonts w:ascii="Times New Roman" w:hAnsi="Times New Roman" w:cs="Times New Roman"/>
            <w:sz w:val="24"/>
            <w:szCs w:val="24"/>
            <w:rPrChange w:id="28" w:author="learning" w:date="2018-08-13T09:07:00Z">
              <w:rPr>
                <w:rFonts w:ascii="Times New Roman" w:hAnsi="Times New Roman" w:cs="Times New Roman"/>
                <w:b/>
                <w:sz w:val="28"/>
                <w:szCs w:val="28"/>
              </w:rPr>
            </w:rPrChange>
          </w:rPr>
          <w:t xml:space="preserve"> ecommerce system </w:t>
        </w:r>
      </w:ins>
    </w:p>
    <w:p w:rsidR="000F4B65" w:rsidRDefault="000F4B65">
      <w:pPr>
        <w:rPr>
          <w:ins w:id="29" w:author="learning" w:date="2018-08-13T09:04:00Z"/>
          <w:rFonts w:ascii="Times New Roman" w:hAnsi="Times New Roman" w:cs="Times New Roman"/>
          <w:b/>
          <w:sz w:val="28"/>
          <w:szCs w:val="28"/>
        </w:rPr>
      </w:pPr>
      <w:bookmarkStart w:id="30" w:name="_GoBack"/>
      <w:bookmarkEnd w:id="30"/>
    </w:p>
    <w:p w:rsidR="000F4B65" w:rsidRDefault="000F4B65">
      <w:pPr>
        <w:rPr>
          <w:ins w:id="31" w:author="learning" w:date="2018-08-13T09:04:00Z"/>
          <w:rFonts w:ascii="Times New Roman" w:hAnsi="Times New Roman" w:cs="Times New Roman"/>
          <w:b/>
          <w:sz w:val="28"/>
          <w:szCs w:val="28"/>
        </w:rPr>
      </w:pPr>
      <w:ins w:id="32" w:author="learning" w:date="2018-08-13T09:04:00Z">
        <w:r>
          <w:rPr>
            <w:rFonts w:ascii="Times New Roman" w:hAnsi="Times New Roman" w:cs="Times New Roman"/>
            <w:b/>
            <w:sz w:val="28"/>
            <w:szCs w:val="28"/>
          </w:rPr>
          <w:t>Modules</w:t>
        </w:r>
      </w:ins>
    </w:p>
    <w:p w:rsidR="000F4B65" w:rsidRPr="008867EF" w:rsidRDefault="000F4B65" w:rsidP="008867EF">
      <w:pPr>
        <w:pStyle w:val="ListParagraph"/>
        <w:numPr>
          <w:ilvl w:val="0"/>
          <w:numId w:val="5"/>
        </w:numPr>
        <w:spacing w:line="360" w:lineRule="auto"/>
        <w:rPr>
          <w:ins w:id="33" w:author="learning" w:date="2018-08-13T09:05:00Z"/>
          <w:rFonts w:ascii="Times New Roman" w:hAnsi="Times New Roman" w:cs="Times New Roman"/>
          <w:sz w:val="24"/>
          <w:szCs w:val="24"/>
          <w:rPrChange w:id="34" w:author="learning" w:date="2018-08-13T09:07:00Z">
            <w:rPr>
              <w:ins w:id="35" w:author="learning" w:date="2018-08-13T09:05:00Z"/>
              <w:rFonts w:ascii="Times New Roman" w:hAnsi="Times New Roman" w:cs="Times New Roman"/>
              <w:b/>
            </w:rPr>
          </w:rPrChange>
        </w:rPr>
        <w:pPrChange w:id="36" w:author="learning" w:date="2018-08-13T09:08:00Z">
          <w:pPr/>
        </w:pPrChange>
      </w:pPr>
      <w:proofErr w:type="spellStart"/>
      <w:ins w:id="37" w:author="learning" w:date="2018-08-13T09:05:00Z">
        <w:r w:rsidRPr="008867EF">
          <w:rPr>
            <w:rFonts w:ascii="Times New Roman" w:hAnsi="Times New Roman" w:cs="Times New Roman"/>
            <w:sz w:val="24"/>
            <w:szCs w:val="24"/>
            <w:rPrChange w:id="38" w:author="learning" w:date="2018-08-13T09:07:00Z">
              <w:rPr>
                <w:rFonts w:ascii="Times New Roman" w:hAnsi="Times New Roman" w:cs="Times New Roman"/>
                <w:b/>
              </w:rPr>
            </w:rPrChange>
          </w:rPr>
          <w:t>CapStore</w:t>
        </w:r>
        <w:proofErr w:type="spellEnd"/>
        <w:r w:rsidRPr="008867EF">
          <w:rPr>
            <w:rFonts w:ascii="Times New Roman" w:hAnsi="Times New Roman" w:cs="Times New Roman"/>
            <w:sz w:val="24"/>
            <w:szCs w:val="24"/>
            <w:rPrChange w:id="39" w:author="learning" w:date="2018-08-13T09:07:00Z">
              <w:rPr>
                <w:rFonts w:ascii="Times New Roman" w:hAnsi="Times New Roman" w:cs="Times New Roman"/>
                <w:b/>
              </w:rPr>
            </w:rPrChange>
          </w:rPr>
          <w:t xml:space="preserve"> Homepage</w:t>
        </w:r>
      </w:ins>
    </w:p>
    <w:p w:rsidR="000F4B65" w:rsidRPr="008867EF" w:rsidRDefault="000F4B65" w:rsidP="008867EF">
      <w:pPr>
        <w:pStyle w:val="ListParagraph"/>
        <w:numPr>
          <w:ilvl w:val="0"/>
          <w:numId w:val="5"/>
        </w:numPr>
        <w:spacing w:line="360" w:lineRule="auto"/>
        <w:rPr>
          <w:ins w:id="40" w:author="learning" w:date="2018-08-13T09:05:00Z"/>
          <w:rFonts w:ascii="Times New Roman" w:hAnsi="Times New Roman" w:cs="Times New Roman"/>
          <w:sz w:val="24"/>
          <w:szCs w:val="24"/>
          <w:rPrChange w:id="41" w:author="learning" w:date="2018-08-13T09:07:00Z">
            <w:rPr>
              <w:ins w:id="42" w:author="learning" w:date="2018-08-13T09:05:00Z"/>
              <w:rFonts w:ascii="Times New Roman" w:hAnsi="Times New Roman" w:cs="Times New Roman"/>
              <w:b/>
            </w:rPr>
          </w:rPrChange>
        </w:rPr>
        <w:pPrChange w:id="43" w:author="learning" w:date="2018-08-13T09:08:00Z">
          <w:pPr/>
        </w:pPrChange>
      </w:pPr>
      <w:ins w:id="44" w:author="learning" w:date="2018-08-13T09:05:00Z">
        <w:r w:rsidRPr="008867EF">
          <w:rPr>
            <w:rFonts w:ascii="Times New Roman" w:hAnsi="Times New Roman" w:cs="Times New Roman"/>
            <w:sz w:val="24"/>
            <w:szCs w:val="24"/>
            <w:rPrChange w:id="45" w:author="learning" w:date="2018-08-13T09:07:00Z">
              <w:rPr>
                <w:rFonts w:ascii="Times New Roman" w:hAnsi="Times New Roman" w:cs="Times New Roman"/>
                <w:b/>
              </w:rPr>
            </w:rPrChange>
          </w:rPr>
          <w:t>Product Page</w:t>
        </w:r>
      </w:ins>
    </w:p>
    <w:p w:rsidR="000F4B65" w:rsidRPr="008867EF" w:rsidRDefault="000F4B65" w:rsidP="008867EF">
      <w:pPr>
        <w:pStyle w:val="ListParagraph"/>
        <w:numPr>
          <w:ilvl w:val="0"/>
          <w:numId w:val="5"/>
        </w:numPr>
        <w:spacing w:line="360" w:lineRule="auto"/>
        <w:rPr>
          <w:ins w:id="46" w:author="learning" w:date="2018-08-13T09:05:00Z"/>
          <w:rFonts w:ascii="Times New Roman" w:hAnsi="Times New Roman" w:cs="Times New Roman"/>
          <w:sz w:val="24"/>
          <w:szCs w:val="24"/>
          <w:rPrChange w:id="47" w:author="learning" w:date="2018-08-13T09:07:00Z">
            <w:rPr>
              <w:ins w:id="48" w:author="learning" w:date="2018-08-13T09:05:00Z"/>
              <w:rFonts w:ascii="Times New Roman" w:hAnsi="Times New Roman" w:cs="Times New Roman"/>
              <w:b/>
            </w:rPr>
          </w:rPrChange>
        </w:rPr>
        <w:pPrChange w:id="49" w:author="learning" w:date="2018-08-13T09:08:00Z">
          <w:pPr/>
        </w:pPrChange>
      </w:pPr>
      <w:ins w:id="50" w:author="learning" w:date="2018-08-13T09:05:00Z">
        <w:r w:rsidRPr="008867EF">
          <w:rPr>
            <w:rFonts w:ascii="Times New Roman" w:hAnsi="Times New Roman" w:cs="Times New Roman"/>
            <w:sz w:val="24"/>
            <w:szCs w:val="24"/>
            <w:rPrChange w:id="51" w:author="learning" w:date="2018-08-13T09:07:00Z">
              <w:rPr>
                <w:rFonts w:ascii="Times New Roman" w:hAnsi="Times New Roman" w:cs="Times New Roman"/>
                <w:b/>
              </w:rPr>
            </w:rPrChange>
          </w:rPr>
          <w:t>Wishlist</w:t>
        </w:r>
      </w:ins>
    </w:p>
    <w:p w:rsidR="007C3E24" w:rsidRPr="000F4B65" w:rsidRDefault="007C3E24">
      <w:pPr>
        <w:rPr>
          <w:ins w:id="52" w:author="learning" w:date="2018-08-09T17:31:00Z"/>
          <w:rFonts w:ascii="Times New Roman" w:hAnsi="Times New Roman" w:cs="Times New Roman"/>
          <w:b/>
          <w:rPrChange w:id="53" w:author="learning" w:date="2018-08-13T09:04:00Z">
            <w:rPr>
              <w:ins w:id="54" w:author="learning" w:date="2018-08-09T17:31:00Z"/>
            </w:rPr>
          </w:rPrChange>
        </w:rPr>
      </w:pPr>
    </w:p>
    <w:p w:rsidR="00EA3387" w:rsidRPr="000F4B65" w:rsidDel="007C3E24" w:rsidRDefault="00EA3387" w:rsidP="000F4B65">
      <w:pPr>
        <w:spacing w:line="360" w:lineRule="auto"/>
        <w:rPr>
          <w:del w:id="55" w:author="learning" w:date="2018-08-09T17:31:00Z"/>
          <w:rFonts w:ascii="Times New Roman" w:hAnsi="Times New Roman" w:cs="Times New Roman"/>
          <w:b/>
          <w:sz w:val="28"/>
          <w:szCs w:val="28"/>
          <w:rPrChange w:id="56" w:author="learning" w:date="2018-08-13T08:57:00Z">
            <w:rPr>
              <w:del w:id="57" w:author="learning" w:date="2018-08-09T17:31:00Z"/>
            </w:rPr>
          </w:rPrChange>
        </w:rPr>
        <w:pPrChange w:id="58" w:author="learning" w:date="2018-08-13T09:02:00Z">
          <w:pPr/>
        </w:pPrChange>
      </w:pPr>
    </w:p>
    <w:p w:rsidR="00EA3387" w:rsidRPr="000F4B65" w:rsidDel="007C3E24" w:rsidRDefault="00EA3387" w:rsidP="000F4B65">
      <w:pPr>
        <w:spacing w:line="360" w:lineRule="auto"/>
        <w:rPr>
          <w:del w:id="59" w:author="learning" w:date="2018-08-09T17:32:00Z"/>
          <w:rFonts w:ascii="Times New Roman" w:hAnsi="Times New Roman" w:cs="Times New Roman"/>
          <w:b/>
          <w:sz w:val="28"/>
          <w:szCs w:val="28"/>
          <w:rPrChange w:id="60" w:author="learning" w:date="2018-08-13T08:57:00Z">
            <w:rPr>
              <w:del w:id="61" w:author="learning" w:date="2018-08-09T17:32:00Z"/>
            </w:rPr>
          </w:rPrChange>
        </w:rPr>
        <w:pPrChange w:id="62" w:author="learning" w:date="2018-08-13T09:02:00Z">
          <w:pPr/>
        </w:pPrChange>
      </w:pPr>
      <w:del w:id="63" w:author="learning" w:date="2018-08-09T17:28:00Z">
        <w:r w:rsidRPr="000F4B65" w:rsidDel="00C20F6C">
          <w:rPr>
            <w:rFonts w:ascii="Times New Roman" w:hAnsi="Times New Roman" w:cs="Times New Roman"/>
            <w:b/>
            <w:sz w:val="28"/>
            <w:szCs w:val="28"/>
            <w:rPrChange w:id="64" w:author="learning" w:date="2018-08-13T08:57:00Z">
              <w:rPr/>
            </w:rPrChange>
          </w:rPr>
          <w:delText xml:space="preserve">etc.; </w:delText>
        </w:r>
      </w:del>
      <w:del w:id="65" w:author="learning" w:date="2018-08-09T17:31:00Z">
        <w:r w:rsidRPr="000F4B65" w:rsidDel="007C3E24">
          <w:rPr>
            <w:rFonts w:ascii="Times New Roman" w:hAnsi="Times New Roman" w:cs="Times New Roman"/>
            <w:b/>
            <w:sz w:val="28"/>
            <w:szCs w:val="28"/>
            <w:rPrChange w:id="66" w:author="learning" w:date="2018-08-13T08:57:00Z">
              <w:rPr/>
            </w:rPrChange>
          </w:rPr>
          <w:delText>w</w:delText>
        </w:r>
      </w:del>
      <w:del w:id="67" w:author="learning" w:date="2018-08-13T08:57:00Z">
        <w:r w:rsidRPr="000F4B65" w:rsidDel="000F4B65">
          <w:rPr>
            <w:rFonts w:ascii="Times New Roman" w:hAnsi="Times New Roman" w:cs="Times New Roman"/>
            <w:b/>
            <w:sz w:val="28"/>
            <w:szCs w:val="28"/>
            <w:rPrChange w:id="68" w:author="learning" w:date="2018-08-13T08:57:00Z">
              <w:rPr/>
            </w:rPrChange>
          </w:rPr>
          <w:delText>ith aim to enable employees buy goods online while sitting in office or from home i.e irrespective of their locations.</w:delText>
        </w:r>
      </w:del>
    </w:p>
    <w:p w:rsidR="00EA3387" w:rsidRPr="000F4B65" w:rsidDel="007C3E24" w:rsidRDefault="00EA3387" w:rsidP="000F4B65">
      <w:pPr>
        <w:spacing w:line="360" w:lineRule="auto"/>
        <w:rPr>
          <w:del w:id="69" w:author="learning" w:date="2018-08-09T17:32:00Z"/>
          <w:rFonts w:ascii="Times New Roman" w:hAnsi="Times New Roman" w:cs="Times New Roman"/>
          <w:b/>
          <w:sz w:val="28"/>
          <w:szCs w:val="28"/>
          <w:rPrChange w:id="70" w:author="learning" w:date="2018-08-13T08:57:00Z">
            <w:rPr>
              <w:del w:id="71" w:author="learning" w:date="2018-08-09T17:32:00Z"/>
            </w:rPr>
          </w:rPrChange>
        </w:rPr>
        <w:pPrChange w:id="72" w:author="learning" w:date="2018-08-13T09:02:00Z">
          <w:pPr/>
        </w:pPrChange>
      </w:pPr>
    </w:p>
    <w:p w:rsidR="00EA3387" w:rsidRPr="000F4B65" w:rsidDel="007C3E24" w:rsidRDefault="00EA3387" w:rsidP="000F4B65">
      <w:pPr>
        <w:spacing w:line="360" w:lineRule="auto"/>
        <w:rPr>
          <w:del w:id="73" w:author="learning" w:date="2018-08-09T17:32:00Z"/>
          <w:rFonts w:ascii="Times New Roman" w:hAnsi="Times New Roman" w:cs="Times New Roman"/>
          <w:b/>
          <w:sz w:val="28"/>
          <w:szCs w:val="28"/>
          <w:rPrChange w:id="74" w:author="learning" w:date="2018-08-13T08:57:00Z">
            <w:rPr>
              <w:del w:id="75" w:author="learning" w:date="2018-08-09T17:32:00Z"/>
            </w:rPr>
          </w:rPrChange>
        </w:rPr>
        <w:pPrChange w:id="76" w:author="learning" w:date="2018-08-13T09:02:00Z">
          <w:pPr/>
        </w:pPrChange>
      </w:pPr>
    </w:p>
    <w:p w:rsidR="00EA3387" w:rsidRPr="000F4B65" w:rsidDel="007C3E24" w:rsidRDefault="00EA3387" w:rsidP="000F4B65">
      <w:pPr>
        <w:spacing w:line="360" w:lineRule="auto"/>
        <w:rPr>
          <w:del w:id="77" w:author="learning" w:date="2018-08-09T17:32:00Z"/>
          <w:rFonts w:ascii="Times New Roman" w:hAnsi="Times New Roman" w:cs="Times New Roman"/>
          <w:b/>
          <w:sz w:val="28"/>
          <w:szCs w:val="28"/>
          <w:rPrChange w:id="78" w:author="learning" w:date="2018-08-13T08:57:00Z">
            <w:rPr>
              <w:del w:id="79" w:author="learning" w:date="2018-08-09T17:32:00Z"/>
            </w:rPr>
          </w:rPrChange>
        </w:rPr>
        <w:pPrChange w:id="80" w:author="learning" w:date="2018-08-13T09:02:00Z">
          <w:pPr/>
        </w:pPrChange>
      </w:pPr>
    </w:p>
    <w:p w:rsidR="00EA3387" w:rsidRPr="000F4B65" w:rsidDel="000F4B65" w:rsidRDefault="00EA3387" w:rsidP="000F4B65">
      <w:pPr>
        <w:spacing w:line="360" w:lineRule="auto"/>
        <w:rPr>
          <w:del w:id="81" w:author="learning" w:date="2018-08-13T08:57:00Z"/>
          <w:rFonts w:ascii="Times New Roman" w:hAnsi="Times New Roman" w:cs="Times New Roman"/>
          <w:b/>
          <w:sz w:val="28"/>
          <w:szCs w:val="28"/>
          <w:rPrChange w:id="82" w:author="learning" w:date="2018-08-13T08:57:00Z">
            <w:rPr>
              <w:del w:id="83" w:author="learning" w:date="2018-08-13T08:57:00Z"/>
            </w:rPr>
          </w:rPrChange>
        </w:rPr>
        <w:pPrChange w:id="84" w:author="learning" w:date="2018-08-13T09:02:00Z">
          <w:pPr/>
        </w:pPrChange>
      </w:pPr>
    </w:p>
    <w:p w:rsidR="00EA3387" w:rsidRPr="000F4B65" w:rsidRDefault="00EA3387" w:rsidP="000F4B65">
      <w:pPr>
        <w:autoSpaceDE w:val="0"/>
        <w:autoSpaceDN w:val="0"/>
        <w:adjustRightInd w:val="0"/>
        <w:spacing w:after="0" w:line="360" w:lineRule="auto"/>
        <w:rPr>
          <w:rFonts w:ascii="Times New Roman" w:hAnsi="Times New Roman" w:cs="Times New Roman"/>
          <w:b/>
          <w:bCs/>
          <w:color w:val="000000"/>
          <w:sz w:val="28"/>
          <w:szCs w:val="28"/>
          <w:rPrChange w:id="85" w:author="learning" w:date="2018-08-13T08:57:00Z">
            <w:rPr>
              <w:rFonts w:ascii="Arial" w:hAnsi="Arial" w:cs="Arial"/>
              <w:b/>
              <w:bCs/>
              <w:color w:val="000000"/>
            </w:rPr>
          </w:rPrChange>
        </w:rPr>
        <w:pPrChange w:id="86" w:author="learning" w:date="2018-08-13T09:02:00Z">
          <w:pPr>
            <w:autoSpaceDE w:val="0"/>
            <w:autoSpaceDN w:val="0"/>
            <w:adjustRightInd w:val="0"/>
            <w:spacing w:after="0" w:line="240" w:lineRule="auto"/>
          </w:pPr>
        </w:pPrChange>
      </w:pPr>
      <w:proofErr w:type="spellStart"/>
      <w:r w:rsidRPr="000F4B65">
        <w:rPr>
          <w:rFonts w:ascii="Times New Roman" w:hAnsi="Times New Roman" w:cs="Times New Roman"/>
          <w:b/>
          <w:bCs/>
          <w:color w:val="000000"/>
          <w:sz w:val="28"/>
          <w:szCs w:val="28"/>
          <w:rPrChange w:id="87" w:author="learning" w:date="2018-08-13T08:57:00Z">
            <w:rPr>
              <w:rFonts w:ascii="Arial" w:hAnsi="Arial" w:cs="Arial"/>
              <w:b/>
              <w:bCs/>
              <w:color w:val="000000"/>
            </w:rPr>
          </w:rPrChange>
        </w:rPr>
        <w:t>CapStore</w:t>
      </w:r>
      <w:proofErr w:type="spellEnd"/>
      <w:r w:rsidRPr="000F4B65">
        <w:rPr>
          <w:rFonts w:ascii="Times New Roman" w:hAnsi="Times New Roman" w:cs="Times New Roman"/>
          <w:b/>
          <w:bCs/>
          <w:color w:val="000000"/>
          <w:sz w:val="28"/>
          <w:szCs w:val="28"/>
          <w:rPrChange w:id="88" w:author="learning" w:date="2018-08-13T08:57:00Z">
            <w:rPr>
              <w:rFonts w:ascii="Arial" w:hAnsi="Arial" w:cs="Arial"/>
              <w:b/>
              <w:bCs/>
              <w:color w:val="000000"/>
            </w:rPr>
          </w:rPrChange>
        </w:rPr>
        <w:t xml:space="preserve"> Homepage </w:t>
      </w:r>
    </w:p>
    <w:p w:rsidR="00EA3387" w:rsidRDefault="00EA3387" w:rsidP="000F4B65">
      <w:pPr>
        <w:autoSpaceDE w:val="0"/>
        <w:autoSpaceDN w:val="0"/>
        <w:adjustRightInd w:val="0"/>
        <w:spacing w:after="0" w:line="360" w:lineRule="auto"/>
        <w:ind w:firstLine="720"/>
        <w:rPr>
          <w:rFonts w:ascii="Arial" w:hAnsi="Arial" w:cs="Arial"/>
          <w:b/>
          <w:bCs/>
          <w:color w:val="000000"/>
        </w:rPr>
        <w:pPrChange w:id="89" w:author="learning" w:date="2018-08-13T09:02:00Z">
          <w:pPr>
            <w:autoSpaceDE w:val="0"/>
            <w:autoSpaceDN w:val="0"/>
            <w:adjustRightInd w:val="0"/>
            <w:spacing w:after="0" w:line="240" w:lineRule="auto"/>
            <w:ind w:firstLine="720"/>
          </w:pPr>
        </w:pPrChange>
      </w:pPr>
    </w:p>
    <w:p w:rsidR="00EA3387" w:rsidRPr="000F4B65" w:rsidRDefault="00EA3387" w:rsidP="000F4B65">
      <w:pPr>
        <w:autoSpaceDE w:val="0"/>
        <w:autoSpaceDN w:val="0"/>
        <w:adjustRightInd w:val="0"/>
        <w:spacing w:after="0" w:line="360" w:lineRule="auto"/>
        <w:ind w:firstLine="720"/>
        <w:rPr>
          <w:rFonts w:ascii="Times New Roman" w:hAnsi="Times New Roman" w:cs="Times New Roman"/>
          <w:b/>
          <w:bCs/>
          <w:color w:val="000000"/>
          <w:sz w:val="24"/>
          <w:szCs w:val="24"/>
          <w:rPrChange w:id="90" w:author="learning" w:date="2018-08-13T08:57:00Z">
            <w:rPr>
              <w:rFonts w:ascii="Arial" w:hAnsi="Arial" w:cs="Arial"/>
              <w:b/>
              <w:bCs/>
              <w:color w:val="000000"/>
            </w:rPr>
          </w:rPrChange>
        </w:rPr>
        <w:pPrChange w:id="91" w:author="learning" w:date="2018-08-13T09:02:00Z">
          <w:pPr>
            <w:autoSpaceDE w:val="0"/>
            <w:autoSpaceDN w:val="0"/>
            <w:adjustRightInd w:val="0"/>
            <w:spacing w:after="0" w:line="240" w:lineRule="auto"/>
            <w:ind w:firstLine="720"/>
          </w:pPr>
        </w:pPrChange>
      </w:pPr>
      <w:proofErr w:type="spellStart"/>
      <w:r w:rsidRPr="000F4B65">
        <w:rPr>
          <w:rFonts w:ascii="Times New Roman" w:hAnsi="Times New Roman" w:cs="Times New Roman"/>
          <w:sz w:val="24"/>
          <w:szCs w:val="24"/>
          <w:rPrChange w:id="92" w:author="learning" w:date="2018-08-13T08:57:00Z">
            <w:rPr/>
          </w:rPrChange>
        </w:rPr>
        <w:t>CapStore</w:t>
      </w:r>
      <w:proofErr w:type="spellEnd"/>
      <w:r w:rsidRPr="000F4B65">
        <w:rPr>
          <w:rFonts w:ascii="Times New Roman" w:hAnsi="Times New Roman" w:cs="Times New Roman"/>
          <w:sz w:val="24"/>
          <w:szCs w:val="24"/>
          <w:rPrChange w:id="93" w:author="learning" w:date="2018-08-13T08:57:00Z">
            <w:rPr/>
          </w:rPrChange>
        </w:rPr>
        <w:t xml:space="preserve"> is a web based e-commerce website that allows users to buy or sell products.</w:t>
      </w:r>
    </w:p>
    <w:p w:rsidR="00EA3387" w:rsidRPr="000F4B65" w:rsidRDefault="00EA3387" w:rsidP="000F4B65">
      <w:pPr>
        <w:autoSpaceDE w:val="0"/>
        <w:autoSpaceDN w:val="0"/>
        <w:adjustRightInd w:val="0"/>
        <w:spacing w:after="0" w:line="360" w:lineRule="auto"/>
        <w:rPr>
          <w:ins w:id="94" w:author="learning" w:date="2018-08-09T17:11:00Z"/>
          <w:rFonts w:ascii="Times New Roman" w:hAnsi="Times New Roman" w:cs="Times New Roman"/>
          <w:color w:val="000000"/>
          <w:sz w:val="24"/>
          <w:szCs w:val="24"/>
          <w:rPrChange w:id="95" w:author="learning" w:date="2018-08-13T08:57:00Z">
            <w:rPr>
              <w:ins w:id="96" w:author="learning" w:date="2018-08-09T17:11:00Z"/>
              <w:rFonts w:ascii="Calibri" w:hAnsi="Calibri" w:cs="Calibri"/>
              <w:color w:val="000000"/>
            </w:rPr>
          </w:rPrChange>
        </w:rPr>
        <w:pPrChange w:id="97" w:author="learning" w:date="2018-08-13T09:02:00Z">
          <w:pPr>
            <w:autoSpaceDE w:val="0"/>
            <w:autoSpaceDN w:val="0"/>
            <w:adjustRightInd w:val="0"/>
            <w:spacing w:after="0" w:line="240" w:lineRule="auto"/>
          </w:pPr>
        </w:pPrChange>
      </w:pPr>
      <w:r w:rsidRPr="000F4B65">
        <w:rPr>
          <w:rFonts w:ascii="Times New Roman" w:hAnsi="Times New Roman" w:cs="Times New Roman"/>
          <w:color w:val="000000"/>
          <w:sz w:val="24"/>
          <w:szCs w:val="24"/>
          <w:rPrChange w:id="98" w:author="learning" w:date="2018-08-13T08:57:00Z">
            <w:rPr>
              <w:rFonts w:ascii="Calibri" w:hAnsi="Calibri" w:cs="Calibri"/>
              <w:color w:val="000000"/>
            </w:rPr>
          </w:rPrChange>
        </w:rPr>
        <w:t xml:space="preserve">This page will have menu to select items based on category .and will contain latest promos, discount and items. After Selecting category it will show list of </w:t>
      </w:r>
      <w:proofErr w:type="gramStart"/>
      <w:r w:rsidRPr="000F4B65">
        <w:rPr>
          <w:rFonts w:ascii="Times New Roman" w:hAnsi="Times New Roman" w:cs="Times New Roman"/>
          <w:color w:val="000000"/>
          <w:sz w:val="24"/>
          <w:szCs w:val="24"/>
          <w:rPrChange w:id="99" w:author="learning" w:date="2018-08-13T08:57:00Z">
            <w:rPr>
              <w:rFonts w:ascii="Calibri" w:hAnsi="Calibri" w:cs="Calibri"/>
              <w:color w:val="000000"/>
            </w:rPr>
          </w:rPrChange>
        </w:rPr>
        <w:t>items .</w:t>
      </w:r>
      <w:proofErr w:type="gramEnd"/>
      <w:r w:rsidRPr="000F4B65">
        <w:rPr>
          <w:rFonts w:ascii="Times New Roman" w:hAnsi="Times New Roman" w:cs="Times New Roman"/>
          <w:color w:val="000000"/>
          <w:sz w:val="24"/>
          <w:szCs w:val="24"/>
          <w:rPrChange w:id="100" w:author="learning" w:date="2018-08-13T08:57:00Z">
            <w:rPr>
              <w:rFonts w:ascii="Calibri" w:hAnsi="Calibri" w:cs="Calibri"/>
              <w:color w:val="000000"/>
            </w:rPr>
          </w:rPrChange>
        </w:rPr>
        <w:t xml:space="preserve"> This page will have option for sorting and selecting </w:t>
      </w:r>
      <w:proofErr w:type="gramStart"/>
      <w:r w:rsidRPr="000F4B65">
        <w:rPr>
          <w:rFonts w:ascii="Times New Roman" w:hAnsi="Times New Roman" w:cs="Times New Roman"/>
          <w:color w:val="000000"/>
          <w:sz w:val="24"/>
          <w:szCs w:val="24"/>
          <w:rPrChange w:id="101" w:author="learning" w:date="2018-08-13T08:57:00Z">
            <w:rPr>
              <w:rFonts w:ascii="Calibri" w:hAnsi="Calibri" w:cs="Calibri"/>
              <w:color w:val="000000"/>
            </w:rPr>
          </w:rPrChange>
        </w:rPr>
        <w:t>items .</w:t>
      </w:r>
      <w:proofErr w:type="gramEnd"/>
      <w:r w:rsidRPr="000F4B65">
        <w:rPr>
          <w:rFonts w:ascii="Times New Roman" w:hAnsi="Times New Roman" w:cs="Times New Roman"/>
          <w:color w:val="000000"/>
          <w:sz w:val="24"/>
          <w:szCs w:val="24"/>
          <w:rPrChange w:id="102" w:author="learning" w:date="2018-08-13T08:57:00Z">
            <w:rPr>
              <w:rFonts w:ascii="Calibri" w:hAnsi="Calibri" w:cs="Calibri"/>
              <w:color w:val="000000"/>
            </w:rPr>
          </w:rPrChange>
        </w:rPr>
        <w:t xml:space="preserve"> </w:t>
      </w:r>
    </w:p>
    <w:p w:rsidR="008A34C7" w:rsidRDefault="008A34C7" w:rsidP="000F4B65">
      <w:pPr>
        <w:autoSpaceDE w:val="0"/>
        <w:autoSpaceDN w:val="0"/>
        <w:adjustRightInd w:val="0"/>
        <w:spacing w:after="0" w:line="360" w:lineRule="auto"/>
        <w:rPr>
          <w:ins w:id="103" w:author="learning" w:date="2018-08-09T17:11:00Z"/>
          <w:rFonts w:ascii="Calibri" w:hAnsi="Calibri" w:cs="Calibri"/>
          <w:color w:val="000000"/>
        </w:rPr>
        <w:pPrChange w:id="104" w:author="learning" w:date="2018-08-13T09:02:00Z">
          <w:pPr>
            <w:autoSpaceDE w:val="0"/>
            <w:autoSpaceDN w:val="0"/>
            <w:adjustRightInd w:val="0"/>
            <w:spacing w:after="0" w:line="240" w:lineRule="auto"/>
          </w:pPr>
        </w:pPrChange>
      </w:pPr>
    </w:p>
    <w:p w:rsidR="008A34C7" w:rsidRPr="000F4B65" w:rsidRDefault="000F4B65" w:rsidP="000F4B65">
      <w:pPr>
        <w:autoSpaceDE w:val="0"/>
        <w:autoSpaceDN w:val="0"/>
        <w:adjustRightInd w:val="0"/>
        <w:spacing w:after="0" w:line="360" w:lineRule="auto"/>
        <w:rPr>
          <w:ins w:id="105" w:author="learning" w:date="2018-08-09T17:11:00Z"/>
          <w:rFonts w:ascii="Times New Roman" w:hAnsi="Times New Roman" w:cs="Times New Roman"/>
          <w:b/>
          <w:color w:val="000000"/>
          <w:sz w:val="24"/>
          <w:szCs w:val="24"/>
          <w:rPrChange w:id="106" w:author="learning" w:date="2018-08-13T08:59:00Z">
            <w:rPr>
              <w:ins w:id="107" w:author="learning" w:date="2018-08-09T17:11:00Z"/>
              <w:rFonts w:ascii="Calibri" w:hAnsi="Calibri" w:cs="Calibri"/>
              <w:color w:val="000000"/>
            </w:rPr>
          </w:rPrChange>
        </w:rPr>
        <w:pPrChange w:id="108" w:author="learning" w:date="2018-08-13T09:02:00Z">
          <w:pPr>
            <w:autoSpaceDE w:val="0"/>
            <w:autoSpaceDN w:val="0"/>
            <w:adjustRightInd w:val="0"/>
            <w:spacing w:after="0" w:line="240" w:lineRule="auto"/>
          </w:pPr>
        </w:pPrChange>
      </w:pPr>
      <w:ins w:id="109" w:author="learning" w:date="2018-08-09T17:11:00Z">
        <w:r w:rsidRPr="000F4B65">
          <w:rPr>
            <w:rFonts w:ascii="Times New Roman" w:hAnsi="Times New Roman" w:cs="Times New Roman"/>
            <w:b/>
            <w:color w:val="000000"/>
            <w:sz w:val="24"/>
            <w:szCs w:val="24"/>
            <w:rPrChange w:id="110" w:author="learning" w:date="2018-08-13T08:59:00Z">
              <w:rPr>
                <w:rFonts w:ascii="Calibri" w:hAnsi="Calibri" w:cs="Calibri"/>
                <w:color w:val="000000"/>
              </w:rPr>
            </w:rPrChange>
          </w:rPr>
          <w:t>Implementation</w:t>
        </w:r>
      </w:ins>
    </w:p>
    <w:p w:rsidR="008A34C7" w:rsidRDefault="008A34C7" w:rsidP="000F4B65">
      <w:pPr>
        <w:autoSpaceDE w:val="0"/>
        <w:autoSpaceDN w:val="0"/>
        <w:adjustRightInd w:val="0"/>
        <w:spacing w:after="0" w:line="360" w:lineRule="auto"/>
        <w:rPr>
          <w:ins w:id="111" w:author="learning" w:date="2018-08-09T17:11:00Z"/>
          <w:rFonts w:ascii="Calibri" w:hAnsi="Calibri" w:cs="Calibri"/>
          <w:color w:val="000000"/>
        </w:rPr>
        <w:pPrChange w:id="112" w:author="learning" w:date="2018-08-13T09:02:00Z">
          <w:pPr>
            <w:autoSpaceDE w:val="0"/>
            <w:autoSpaceDN w:val="0"/>
            <w:adjustRightInd w:val="0"/>
            <w:spacing w:after="0" w:line="240" w:lineRule="auto"/>
          </w:pPr>
        </w:pPrChange>
      </w:pPr>
    </w:p>
    <w:p w:rsidR="008A34C7" w:rsidRPr="000F4B65" w:rsidRDefault="008A34C7" w:rsidP="000F4B65">
      <w:pPr>
        <w:autoSpaceDE w:val="0"/>
        <w:autoSpaceDN w:val="0"/>
        <w:adjustRightInd w:val="0"/>
        <w:spacing w:after="0" w:line="360" w:lineRule="auto"/>
        <w:rPr>
          <w:ins w:id="113" w:author="learning" w:date="2018-08-09T17:11:00Z"/>
          <w:rFonts w:ascii="Times New Roman" w:hAnsi="Times New Roman" w:cs="Times New Roman"/>
          <w:color w:val="000000"/>
          <w:sz w:val="24"/>
          <w:szCs w:val="24"/>
          <w:rPrChange w:id="114" w:author="learning" w:date="2018-08-13T08:59:00Z">
            <w:rPr>
              <w:ins w:id="115" w:author="learning" w:date="2018-08-09T17:11:00Z"/>
              <w:rFonts w:ascii="Calibri" w:hAnsi="Calibri" w:cs="Calibri"/>
              <w:color w:val="000000"/>
            </w:rPr>
          </w:rPrChange>
        </w:rPr>
        <w:pPrChange w:id="116" w:author="learning" w:date="2018-08-13T09:02:00Z">
          <w:pPr>
            <w:autoSpaceDE w:val="0"/>
            <w:autoSpaceDN w:val="0"/>
            <w:adjustRightInd w:val="0"/>
            <w:spacing w:after="0" w:line="240" w:lineRule="auto"/>
          </w:pPr>
        </w:pPrChange>
      </w:pPr>
      <w:ins w:id="117" w:author="learning" w:date="2018-08-09T17:11:00Z">
        <w:r w:rsidRPr="000F4B65">
          <w:rPr>
            <w:rFonts w:ascii="Times New Roman" w:hAnsi="Times New Roman" w:cs="Times New Roman"/>
            <w:color w:val="000000"/>
            <w:sz w:val="24"/>
            <w:szCs w:val="24"/>
            <w:rPrChange w:id="118" w:author="learning" w:date="2018-08-13T08:59:00Z">
              <w:rPr>
                <w:rFonts w:ascii="Calibri" w:hAnsi="Calibri" w:cs="Calibri"/>
                <w:color w:val="000000"/>
              </w:rPr>
            </w:rPrChange>
          </w:rPr>
          <w:t xml:space="preserve">    In </w:t>
        </w:r>
      </w:ins>
      <w:ins w:id="119" w:author="learning" w:date="2018-08-09T17:13:00Z">
        <w:r w:rsidRPr="000F4B65">
          <w:rPr>
            <w:rFonts w:ascii="Times New Roman" w:hAnsi="Times New Roman" w:cs="Times New Roman"/>
            <w:color w:val="000000"/>
            <w:sz w:val="24"/>
            <w:szCs w:val="24"/>
            <w:rPrChange w:id="120" w:author="learning" w:date="2018-08-13T08:59:00Z">
              <w:rPr>
                <w:rFonts w:ascii="Calibri" w:hAnsi="Calibri" w:cs="Calibri"/>
                <w:color w:val="000000"/>
              </w:rPr>
            </w:rPrChange>
          </w:rPr>
          <w:t>cap store</w:t>
        </w:r>
      </w:ins>
      <w:ins w:id="121" w:author="learning" w:date="2018-08-09T17:11:00Z">
        <w:r w:rsidRPr="000F4B65">
          <w:rPr>
            <w:rFonts w:ascii="Times New Roman" w:hAnsi="Times New Roman" w:cs="Times New Roman"/>
            <w:color w:val="000000"/>
            <w:sz w:val="24"/>
            <w:szCs w:val="24"/>
            <w:rPrChange w:id="122" w:author="learning" w:date="2018-08-13T08:59:00Z">
              <w:rPr>
                <w:rFonts w:ascii="Calibri" w:hAnsi="Calibri" w:cs="Calibri"/>
                <w:color w:val="000000"/>
              </w:rPr>
            </w:rPrChange>
          </w:rPr>
          <w:t xml:space="preserve"> homepage we </w:t>
        </w:r>
      </w:ins>
      <w:ins w:id="123" w:author="learning" w:date="2018-08-09T17:14:00Z">
        <w:r w:rsidRPr="000F4B65">
          <w:rPr>
            <w:rFonts w:ascii="Times New Roman" w:hAnsi="Times New Roman" w:cs="Times New Roman"/>
            <w:color w:val="000000"/>
            <w:sz w:val="24"/>
            <w:szCs w:val="24"/>
            <w:rPrChange w:id="124" w:author="learning" w:date="2018-08-13T08:59:00Z">
              <w:rPr>
                <w:rFonts w:ascii="Calibri" w:hAnsi="Calibri" w:cs="Calibri"/>
                <w:color w:val="000000"/>
              </w:rPr>
            </w:rPrChange>
          </w:rPr>
          <w:t>used the</w:t>
        </w:r>
      </w:ins>
      <w:ins w:id="125" w:author="learning" w:date="2018-08-09T17:11:00Z">
        <w:r w:rsidRPr="000F4B65">
          <w:rPr>
            <w:rFonts w:ascii="Times New Roman" w:hAnsi="Times New Roman" w:cs="Times New Roman"/>
            <w:color w:val="000000"/>
            <w:sz w:val="24"/>
            <w:szCs w:val="24"/>
            <w:rPrChange w:id="126" w:author="learning" w:date="2018-08-13T08:59:00Z">
              <w:rPr>
                <w:rFonts w:ascii="Calibri" w:hAnsi="Calibri" w:cs="Calibri"/>
                <w:color w:val="000000"/>
              </w:rPr>
            </w:rPrChange>
          </w:rPr>
          <w:t xml:space="preserve"> </w:t>
        </w:r>
        <w:proofErr w:type="spellStart"/>
        <w:r w:rsidRPr="000F4B65">
          <w:rPr>
            <w:rFonts w:ascii="Times New Roman" w:hAnsi="Times New Roman" w:cs="Times New Roman"/>
            <w:color w:val="000000"/>
            <w:sz w:val="24"/>
            <w:szCs w:val="24"/>
            <w:rPrChange w:id="127" w:author="learning" w:date="2018-08-13T08:59:00Z">
              <w:rPr>
                <w:rFonts w:ascii="Calibri" w:hAnsi="Calibri" w:cs="Calibri"/>
                <w:color w:val="000000"/>
              </w:rPr>
            </w:rPrChange>
          </w:rPr>
          <w:t>jsp</w:t>
        </w:r>
      </w:ins>
      <w:proofErr w:type="spellEnd"/>
      <w:ins w:id="128" w:author="learning" w:date="2018-08-09T17:13:00Z">
        <w:r w:rsidRPr="000F4B65">
          <w:rPr>
            <w:rFonts w:ascii="Times New Roman" w:hAnsi="Times New Roman" w:cs="Times New Roman"/>
            <w:color w:val="000000"/>
            <w:sz w:val="24"/>
            <w:szCs w:val="24"/>
            <w:rPrChange w:id="129" w:author="learning" w:date="2018-08-13T08:59:00Z">
              <w:rPr>
                <w:rFonts w:ascii="Calibri" w:hAnsi="Calibri" w:cs="Calibri"/>
                <w:color w:val="000000"/>
              </w:rPr>
            </w:rPrChange>
          </w:rPr>
          <w:t xml:space="preserve"> </w:t>
        </w:r>
      </w:ins>
      <w:ins w:id="130" w:author="learning" w:date="2018-08-09T17:14:00Z">
        <w:r w:rsidRPr="000F4B65">
          <w:rPr>
            <w:rFonts w:ascii="Times New Roman" w:hAnsi="Times New Roman" w:cs="Times New Roman"/>
            <w:color w:val="000000"/>
            <w:sz w:val="24"/>
            <w:szCs w:val="24"/>
            <w:rPrChange w:id="131" w:author="learning" w:date="2018-08-13T08:59:00Z">
              <w:rPr>
                <w:rFonts w:ascii="Calibri" w:hAnsi="Calibri" w:cs="Calibri"/>
                <w:color w:val="000000"/>
              </w:rPr>
            </w:rPrChange>
          </w:rPr>
          <w:t>page with</w:t>
        </w:r>
      </w:ins>
      <w:ins w:id="132" w:author="learning" w:date="2018-08-09T17:11:00Z">
        <w:r w:rsidRPr="000F4B65">
          <w:rPr>
            <w:rFonts w:ascii="Times New Roman" w:hAnsi="Times New Roman" w:cs="Times New Roman"/>
            <w:color w:val="000000"/>
            <w:sz w:val="24"/>
            <w:szCs w:val="24"/>
            <w:rPrChange w:id="133" w:author="learning" w:date="2018-08-13T08:59:00Z">
              <w:rPr>
                <w:rFonts w:ascii="Calibri" w:hAnsi="Calibri" w:cs="Calibri"/>
                <w:color w:val="000000"/>
              </w:rPr>
            </w:rPrChange>
          </w:rPr>
          <w:t xml:space="preserve"> bootstrap for designing front end and </w:t>
        </w:r>
      </w:ins>
      <w:ins w:id="134" w:author="learning" w:date="2018-08-09T17:13:00Z">
        <w:r w:rsidRPr="000F4B65">
          <w:rPr>
            <w:rFonts w:ascii="Times New Roman" w:hAnsi="Times New Roman" w:cs="Times New Roman"/>
            <w:color w:val="000000"/>
            <w:sz w:val="24"/>
            <w:szCs w:val="24"/>
            <w:rPrChange w:id="135" w:author="learning" w:date="2018-08-13T08:59:00Z">
              <w:rPr>
                <w:rFonts w:ascii="Calibri" w:hAnsi="Calibri" w:cs="Calibri"/>
                <w:color w:val="000000"/>
              </w:rPr>
            </w:rPrChange>
          </w:rPr>
          <w:t>spring boot</w:t>
        </w:r>
      </w:ins>
      <w:ins w:id="136" w:author="learning" w:date="2018-08-09T17:11:00Z">
        <w:r w:rsidRPr="000F4B65">
          <w:rPr>
            <w:rFonts w:ascii="Times New Roman" w:hAnsi="Times New Roman" w:cs="Times New Roman"/>
            <w:color w:val="000000"/>
            <w:sz w:val="24"/>
            <w:szCs w:val="24"/>
            <w:rPrChange w:id="137" w:author="learning" w:date="2018-08-13T08:59:00Z">
              <w:rPr>
                <w:rFonts w:ascii="Calibri" w:hAnsi="Calibri" w:cs="Calibri"/>
                <w:color w:val="000000"/>
              </w:rPr>
            </w:rPrChange>
          </w:rPr>
          <w:t xml:space="preserve"> for </w:t>
        </w:r>
      </w:ins>
      <w:ins w:id="138" w:author="learning" w:date="2018-08-09T17:12:00Z">
        <w:r w:rsidRPr="000F4B65">
          <w:rPr>
            <w:rFonts w:ascii="Times New Roman" w:hAnsi="Times New Roman" w:cs="Times New Roman"/>
            <w:color w:val="000000"/>
            <w:sz w:val="24"/>
            <w:szCs w:val="24"/>
            <w:rPrChange w:id="139" w:author="learning" w:date="2018-08-13T08:59:00Z">
              <w:rPr>
                <w:rFonts w:ascii="Calibri" w:hAnsi="Calibri" w:cs="Calibri"/>
                <w:color w:val="000000"/>
              </w:rPr>
            </w:rPrChange>
          </w:rPr>
          <w:t>implementation</w:t>
        </w:r>
      </w:ins>
      <w:ins w:id="140" w:author="learning" w:date="2018-08-09T17:11:00Z">
        <w:r w:rsidRPr="000F4B65">
          <w:rPr>
            <w:rFonts w:ascii="Times New Roman" w:hAnsi="Times New Roman" w:cs="Times New Roman"/>
            <w:color w:val="000000"/>
            <w:sz w:val="24"/>
            <w:szCs w:val="24"/>
            <w:rPrChange w:id="141" w:author="learning" w:date="2018-08-13T08:59:00Z">
              <w:rPr>
                <w:rFonts w:ascii="Calibri" w:hAnsi="Calibri" w:cs="Calibri"/>
                <w:color w:val="000000"/>
              </w:rPr>
            </w:rPrChange>
          </w:rPr>
          <w:t xml:space="preserve"> </w:t>
        </w:r>
      </w:ins>
      <w:ins w:id="142" w:author="learning" w:date="2018-08-09T17:12:00Z">
        <w:r w:rsidRPr="000F4B65">
          <w:rPr>
            <w:rFonts w:ascii="Times New Roman" w:hAnsi="Times New Roman" w:cs="Times New Roman"/>
            <w:color w:val="000000"/>
            <w:sz w:val="24"/>
            <w:szCs w:val="24"/>
            <w:rPrChange w:id="143" w:author="learning" w:date="2018-08-13T08:59:00Z">
              <w:rPr>
                <w:rFonts w:ascii="Calibri" w:hAnsi="Calibri" w:cs="Calibri"/>
                <w:color w:val="000000"/>
              </w:rPr>
            </w:rPrChange>
          </w:rPr>
          <w:t xml:space="preserve">and hibernate for storing product in </w:t>
        </w:r>
      </w:ins>
      <w:ins w:id="144" w:author="learning" w:date="2018-08-09T17:14:00Z">
        <w:r w:rsidRPr="000F4B65">
          <w:rPr>
            <w:rFonts w:ascii="Times New Roman" w:hAnsi="Times New Roman" w:cs="Times New Roman"/>
            <w:color w:val="000000"/>
            <w:sz w:val="24"/>
            <w:szCs w:val="24"/>
            <w:rPrChange w:id="145" w:author="learning" w:date="2018-08-13T08:59:00Z">
              <w:rPr>
                <w:rFonts w:ascii="Calibri" w:hAnsi="Calibri" w:cs="Calibri"/>
                <w:color w:val="000000"/>
              </w:rPr>
            </w:rPrChange>
          </w:rPr>
          <w:t>MySQL</w:t>
        </w:r>
      </w:ins>
      <w:ins w:id="146" w:author="learning" w:date="2018-08-09T17:12:00Z">
        <w:r w:rsidRPr="000F4B65">
          <w:rPr>
            <w:rFonts w:ascii="Times New Roman" w:hAnsi="Times New Roman" w:cs="Times New Roman"/>
            <w:color w:val="000000"/>
            <w:sz w:val="24"/>
            <w:szCs w:val="24"/>
            <w:rPrChange w:id="147" w:author="learning" w:date="2018-08-13T08:59:00Z">
              <w:rPr>
                <w:rFonts w:ascii="Calibri" w:hAnsi="Calibri" w:cs="Calibri"/>
                <w:color w:val="000000"/>
              </w:rPr>
            </w:rPrChange>
          </w:rPr>
          <w:t xml:space="preserve"> database. The products which are stored in datab</w:t>
        </w:r>
      </w:ins>
      <w:ins w:id="148" w:author="learning" w:date="2018-08-09T17:13:00Z">
        <w:r w:rsidRPr="000F4B65">
          <w:rPr>
            <w:rFonts w:ascii="Times New Roman" w:hAnsi="Times New Roman" w:cs="Times New Roman"/>
            <w:color w:val="000000"/>
            <w:sz w:val="24"/>
            <w:szCs w:val="24"/>
            <w:rPrChange w:id="149" w:author="learning" w:date="2018-08-13T08:59:00Z">
              <w:rPr>
                <w:rFonts w:ascii="Calibri" w:hAnsi="Calibri" w:cs="Calibri"/>
                <w:color w:val="000000"/>
              </w:rPr>
            </w:rPrChange>
          </w:rPr>
          <w:t>a</w:t>
        </w:r>
      </w:ins>
      <w:ins w:id="150" w:author="learning" w:date="2018-08-09T17:12:00Z">
        <w:r w:rsidRPr="000F4B65">
          <w:rPr>
            <w:rFonts w:ascii="Times New Roman" w:hAnsi="Times New Roman" w:cs="Times New Roman"/>
            <w:color w:val="000000"/>
            <w:sz w:val="24"/>
            <w:szCs w:val="24"/>
            <w:rPrChange w:id="151" w:author="learning" w:date="2018-08-13T08:59:00Z">
              <w:rPr>
                <w:rFonts w:ascii="Calibri" w:hAnsi="Calibri" w:cs="Calibri"/>
                <w:color w:val="000000"/>
              </w:rPr>
            </w:rPrChange>
          </w:rPr>
          <w:t xml:space="preserve">se are </w:t>
        </w:r>
      </w:ins>
      <w:ins w:id="152" w:author="learning" w:date="2018-08-09T17:14:00Z">
        <w:r w:rsidRPr="000F4B65">
          <w:rPr>
            <w:rFonts w:ascii="Times New Roman" w:hAnsi="Times New Roman" w:cs="Times New Roman"/>
            <w:color w:val="000000"/>
            <w:sz w:val="24"/>
            <w:szCs w:val="24"/>
            <w:rPrChange w:id="153" w:author="learning" w:date="2018-08-13T08:59:00Z">
              <w:rPr>
                <w:rFonts w:ascii="Calibri" w:hAnsi="Calibri" w:cs="Calibri"/>
                <w:color w:val="000000"/>
              </w:rPr>
            </w:rPrChange>
          </w:rPr>
          <w:t>fetched through</w:t>
        </w:r>
      </w:ins>
      <w:ins w:id="154" w:author="learning" w:date="2018-08-09T17:12:00Z">
        <w:r w:rsidRPr="000F4B65">
          <w:rPr>
            <w:rFonts w:ascii="Times New Roman" w:hAnsi="Times New Roman" w:cs="Times New Roman"/>
            <w:color w:val="000000"/>
            <w:sz w:val="24"/>
            <w:szCs w:val="24"/>
            <w:rPrChange w:id="155" w:author="learning" w:date="2018-08-13T08:59:00Z">
              <w:rPr>
                <w:rFonts w:ascii="Calibri" w:hAnsi="Calibri" w:cs="Calibri"/>
                <w:color w:val="000000"/>
              </w:rPr>
            </w:rPrChange>
          </w:rPr>
          <w:t xml:space="preserve"> the controller and it get displayed in home page.</w:t>
        </w:r>
      </w:ins>
    </w:p>
    <w:p w:rsidR="008A34C7" w:rsidRPr="000F4B65" w:rsidRDefault="008A34C7" w:rsidP="000F4B65">
      <w:pPr>
        <w:autoSpaceDE w:val="0"/>
        <w:autoSpaceDN w:val="0"/>
        <w:adjustRightInd w:val="0"/>
        <w:spacing w:after="0" w:line="360" w:lineRule="auto"/>
        <w:rPr>
          <w:rFonts w:ascii="Times New Roman" w:hAnsi="Times New Roman" w:cs="Times New Roman"/>
          <w:color w:val="000000"/>
          <w:sz w:val="24"/>
          <w:szCs w:val="24"/>
          <w:rPrChange w:id="156" w:author="learning" w:date="2018-08-13T08:59:00Z">
            <w:rPr>
              <w:rFonts w:ascii="Calibri" w:hAnsi="Calibri" w:cs="Calibri"/>
              <w:color w:val="000000"/>
            </w:rPr>
          </w:rPrChange>
        </w:rPr>
        <w:pPrChange w:id="157" w:author="learning" w:date="2018-08-13T09:02:00Z">
          <w:pPr>
            <w:autoSpaceDE w:val="0"/>
            <w:autoSpaceDN w:val="0"/>
            <w:adjustRightInd w:val="0"/>
            <w:spacing w:after="0" w:line="240" w:lineRule="auto"/>
          </w:pPr>
        </w:pPrChange>
      </w:pPr>
    </w:p>
    <w:p w:rsidR="000F4B65" w:rsidRPr="000F4B65" w:rsidRDefault="000F4B65" w:rsidP="000F4B65">
      <w:pPr>
        <w:autoSpaceDE w:val="0"/>
        <w:autoSpaceDN w:val="0"/>
        <w:adjustRightInd w:val="0"/>
        <w:spacing w:after="0" w:line="360" w:lineRule="auto"/>
        <w:rPr>
          <w:ins w:id="158" w:author="learning" w:date="2018-08-09T17:08:00Z"/>
          <w:rFonts w:ascii="Times New Roman" w:hAnsi="Times New Roman" w:cs="Times New Roman"/>
          <w:b/>
          <w:bCs/>
          <w:color w:val="000000"/>
          <w:rPrChange w:id="159" w:author="learning" w:date="2018-08-13T08:58:00Z">
            <w:rPr>
              <w:ins w:id="160" w:author="learning" w:date="2018-08-09T17:08:00Z"/>
              <w:rFonts w:ascii="Arial" w:hAnsi="Arial" w:cs="Arial"/>
              <w:b/>
              <w:bCs/>
              <w:color w:val="000000"/>
            </w:rPr>
          </w:rPrChange>
        </w:rPr>
        <w:pPrChange w:id="161" w:author="learning" w:date="2018-08-13T09:02:00Z">
          <w:pPr>
            <w:autoSpaceDE w:val="0"/>
            <w:autoSpaceDN w:val="0"/>
            <w:adjustRightInd w:val="0"/>
            <w:spacing w:after="0" w:line="240" w:lineRule="auto"/>
          </w:pPr>
        </w:pPrChange>
      </w:pPr>
    </w:p>
    <w:p w:rsidR="00EA3387" w:rsidRPr="000F4B65" w:rsidRDefault="00EA3387" w:rsidP="000F4B65">
      <w:pPr>
        <w:autoSpaceDE w:val="0"/>
        <w:autoSpaceDN w:val="0"/>
        <w:adjustRightInd w:val="0"/>
        <w:spacing w:after="0" w:line="360" w:lineRule="auto"/>
        <w:rPr>
          <w:ins w:id="162" w:author="learning" w:date="2018-08-09T17:08:00Z"/>
          <w:rFonts w:ascii="Times New Roman" w:hAnsi="Times New Roman" w:cs="Times New Roman"/>
          <w:b/>
          <w:bCs/>
          <w:color w:val="000000"/>
          <w:sz w:val="28"/>
          <w:szCs w:val="28"/>
          <w:rPrChange w:id="163" w:author="learning" w:date="2018-08-13T08:59:00Z">
            <w:rPr>
              <w:ins w:id="164" w:author="learning" w:date="2018-08-09T17:08:00Z"/>
              <w:rFonts w:ascii="Arial" w:hAnsi="Arial" w:cs="Arial"/>
              <w:b/>
              <w:bCs/>
              <w:color w:val="000000"/>
            </w:rPr>
          </w:rPrChange>
        </w:rPr>
        <w:pPrChange w:id="165" w:author="learning" w:date="2018-08-13T09:02:00Z">
          <w:pPr>
            <w:autoSpaceDE w:val="0"/>
            <w:autoSpaceDN w:val="0"/>
            <w:adjustRightInd w:val="0"/>
            <w:spacing w:after="0" w:line="240" w:lineRule="auto"/>
          </w:pPr>
        </w:pPrChange>
      </w:pPr>
      <w:r w:rsidRPr="000F4B65">
        <w:rPr>
          <w:rFonts w:ascii="Times New Roman" w:hAnsi="Times New Roman" w:cs="Times New Roman"/>
          <w:b/>
          <w:bCs/>
          <w:color w:val="000000"/>
          <w:sz w:val="28"/>
          <w:szCs w:val="28"/>
          <w:rPrChange w:id="166" w:author="learning" w:date="2018-08-13T08:59:00Z">
            <w:rPr>
              <w:rFonts w:ascii="Arial" w:hAnsi="Arial" w:cs="Arial"/>
              <w:b/>
              <w:bCs/>
              <w:color w:val="000000"/>
            </w:rPr>
          </w:rPrChange>
        </w:rPr>
        <w:t xml:space="preserve">Product Page </w:t>
      </w:r>
    </w:p>
    <w:p w:rsidR="00EA3387" w:rsidRPr="000F4B65" w:rsidRDefault="00EA3387" w:rsidP="000F4B65">
      <w:pPr>
        <w:autoSpaceDE w:val="0"/>
        <w:autoSpaceDN w:val="0"/>
        <w:adjustRightInd w:val="0"/>
        <w:spacing w:after="0" w:line="360" w:lineRule="auto"/>
        <w:rPr>
          <w:rFonts w:ascii="Times New Roman" w:hAnsi="Times New Roman" w:cs="Times New Roman"/>
          <w:color w:val="000000"/>
          <w:rPrChange w:id="167" w:author="learning" w:date="2018-08-13T08:58:00Z">
            <w:rPr>
              <w:rFonts w:ascii="Arial" w:hAnsi="Arial" w:cs="Arial"/>
              <w:color w:val="000000"/>
            </w:rPr>
          </w:rPrChange>
        </w:rPr>
        <w:pPrChange w:id="168" w:author="learning" w:date="2018-08-13T09:02:00Z">
          <w:pPr>
            <w:autoSpaceDE w:val="0"/>
            <w:autoSpaceDN w:val="0"/>
            <w:adjustRightInd w:val="0"/>
            <w:spacing w:after="0" w:line="240" w:lineRule="auto"/>
          </w:pPr>
        </w:pPrChange>
      </w:pPr>
    </w:p>
    <w:p w:rsidR="00EA3387" w:rsidRPr="000F4B65" w:rsidDel="000F4B65" w:rsidRDefault="00EA3387" w:rsidP="000F4B65">
      <w:pPr>
        <w:spacing w:line="360" w:lineRule="auto"/>
        <w:rPr>
          <w:del w:id="169" w:author="learning" w:date="2018-08-13T08:58:00Z"/>
          <w:rFonts w:ascii="Times New Roman" w:hAnsi="Times New Roman" w:cs="Times New Roman"/>
          <w:sz w:val="24"/>
          <w:szCs w:val="24"/>
          <w:rPrChange w:id="170" w:author="learning" w:date="2018-08-13T08:59:00Z">
            <w:rPr>
              <w:del w:id="171" w:author="learning" w:date="2018-08-13T08:58:00Z"/>
            </w:rPr>
          </w:rPrChange>
        </w:rPr>
        <w:pPrChange w:id="172" w:author="learning" w:date="2018-08-13T09:02:00Z">
          <w:pPr/>
        </w:pPrChange>
      </w:pPr>
      <w:r w:rsidRPr="000F4B65">
        <w:rPr>
          <w:rFonts w:ascii="Times New Roman" w:hAnsi="Times New Roman" w:cs="Times New Roman"/>
          <w:sz w:val="24"/>
          <w:szCs w:val="24"/>
          <w:rPrChange w:id="173" w:author="learning" w:date="2018-08-13T08:59:00Z">
            <w:rPr/>
          </w:rPrChange>
        </w:rPr>
        <w:t xml:space="preserve">This site gives a feel of already established e-commerce websites like </w:t>
      </w:r>
      <w:proofErr w:type="spellStart"/>
      <w:r w:rsidRPr="000F4B65">
        <w:rPr>
          <w:rFonts w:ascii="Times New Roman" w:hAnsi="Times New Roman" w:cs="Times New Roman"/>
          <w:sz w:val="24"/>
          <w:szCs w:val="24"/>
          <w:rPrChange w:id="174" w:author="learning" w:date="2018-08-13T08:59:00Z">
            <w:rPr/>
          </w:rPrChange>
        </w:rPr>
        <w:t>Flipkart</w:t>
      </w:r>
      <w:proofErr w:type="spellEnd"/>
      <w:r w:rsidRPr="000F4B65">
        <w:rPr>
          <w:rFonts w:ascii="Times New Roman" w:hAnsi="Times New Roman" w:cs="Times New Roman"/>
          <w:sz w:val="24"/>
          <w:szCs w:val="24"/>
          <w:rPrChange w:id="175" w:author="learning" w:date="2018-08-13T08:59:00Z">
            <w:rPr/>
          </w:rPrChange>
        </w:rPr>
        <w:t xml:space="preserve">, Amazon, </w:t>
      </w:r>
      <w:proofErr w:type="spellStart"/>
      <w:proofErr w:type="gramStart"/>
      <w:r w:rsidRPr="000F4B65">
        <w:rPr>
          <w:rFonts w:ascii="Times New Roman" w:hAnsi="Times New Roman" w:cs="Times New Roman"/>
          <w:sz w:val="24"/>
          <w:szCs w:val="24"/>
          <w:rPrChange w:id="176" w:author="learning" w:date="2018-08-13T08:59:00Z">
            <w:rPr/>
          </w:rPrChange>
        </w:rPr>
        <w:t>ebay</w:t>
      </w:r>
      <w:proofErr w:type="spellEnd"/>
      <w:proofErr w:type="gramEnd"/>
      <w:ins w:id="177" w:author="learning" w:date="2018-08-13T08:58:00Z">
        <w:r w:rsidR="000F4B65" w:rsidRPr="000F4B65">
          <w:rPr>
            <w:rFonts w:ascii="Times New Roman" w:hAnsi="Times New Roman" w:cs="Times New Roman"/>
            <w:color w:val="000000"/>
            <w:sz w:val="24"/>
            <w:szCs w:val="24"/>
            <w:rPrChange w:id="178" w:author="learning" w:date="2018-08-13T08:59:00Z">
              <w:rPr>
                <w:rFonts w:ascii="Times New Roman" w:hAnsi="Times New Roman" w:cs="Times New Roman"/>
                <w:color w:val="000000"/>
              </w:rPr>
            </w:rPrChange>
          </w:rPr>
          <w:t xml:space="preserve">. </w:t>
        </w:r>
      </w:ins>
    </w:p>
    <w:p w:rsidR="00EA3387" w:rsidRPr="000F4B65" w:rsidRDefault="00EA3387" w:rsidP="000F4B65">
      <w:pPr>
        <w:spacing w:line="360" w:lineRule="auto"/>
        <w:rPr>
          <w:ins w:id="179" w:author="learning" w:date="2018-08-09T17:14:00Z"/>
          <w:rFonts w:ascii="Times New Roman" w:hAnsi="Times New Roman" w:cs="Times New Roman"/>
          <w:color w:val="000000"/>
          <w:sz w:val="24"/>
          <w:szCs w:val="24"/>
          <w:rPrChange w:id="180" w:author="learning" w:date="2018-08-13T08:59:00Z">
            <w:rPr>
              <w:ins w:id="181" w:author="learning" w:date="2018-08-09T17:14:00Z"/>
              <w:rFonts w:ascii="Calibri" w:hAnsi="Calibri" w:cs="Calibri"/>
              <w:color w:val="000000"/>
            </w:rPr>
          </w:rPrChange>
        </w:rPr>
        <w:pPrChange w:id="182" w:author="learning" w:date="2018-08-13T09:02:00Z">
          <w:pPr>
            <w:autoSpaceDE w:val="0"/>
            <w:autoSpaceDN w:val="0"/>
            <w:adjustRightInd w:val="0"/>
            <w:spacing w:after="0" w:line="240" w:lineRule="auto"/>
          </w:pPr>
        </w:pPrChange>
      </w:pPr>
      <w:r w:rsidRPr="000F4B65">
        <w:rPr>
          <w:rFonts w:ascii="Times New Roman" w:hAnsi="Times New Roman" w:cs="Times New Roman"/>
          <w:color w:val="000000"/>
          <w:sz w:val="24"/>
          <w:szCs w:val="24"/>
          <w:rPrChange w:id="183" w:author="learning" w:date="2018-08-13T08:59:00Z">
            <w:rPr>
              <w:rFonts w:ascii="Calibri" w:hAnsi="Calibri" w:cs="Calibri"/>
              <w:color w:val="000000"/>
            </w:rPr>
          </w:rPrChange>
        </w:rPr>
        <w:t xml:space="preserve">This page will have details about a particular product. It will show catalog for that product. This page will also show the feedback of customers on that product. It will show list of similar type of product on this page. </w:t>
      </w:r>
    </w:p>
    <w:p w:rsidR="008A34C7" w:rsidRPr="000F4B65" w:rsidRDefault="008A34C7" w:rsidP="000F4B65">
      <w:pPr>
        <w:autoSpaceDE w:val="0"/>
        <w:autoSpaceDN w:val="0"/>
        <w:adjustRightInd w:val="0"/>
        <w:spacing w:after="0" w:line="360" w:lineRule="auto"/>
        <w:rPr>
          <w:ins w:id="184" w:author="learning" w:date="2018-08-09T17:14:00Z"/>
          <w:rFonts w:ascii="Times New Roman" w:hAnsi="Times New Roman" w:cs="Times New Roman"/>
          <w:color w:val="000000"/>
          <w:rPrChange w:id="185" w:author="learning" w:date="2018-08-13T08:58:00Z">
            <w:rPr>
              <w:ins w:id="186" w:author="learning" w:date="2018-08-09T17:14:00Z"/>
              <w:rFonts w:ascii="Calibri" w:hAnsi="Calibri" w:cs="Calibri"/>
              <w:color w:val="000000"/>
            </w:rPr>
          </w:rPrChange>
        </w:rPr>
        <w:pPrChange w:id="187" w:author="learning" w:date="2018-08-13T09:02:00Z">
          <w:pPr>
            <w:autoSpaceDE w:val="0"/>
            <w:autoSpaceDN w:val="0"/>
            <w:adjustRightInd w:val="0"/>
            <w:spacing w:after="0" w:line="240" w:lineRule="auto"/>
          </w:pPr>
        </w:pPrChange>
      </w:pPr>
    </w:p>
    <w:p w:rsidR="000F4B65" w:rsidRDefault="000F4B65" w:rsidP="000F4B65">
      <w:pPr>
        <w:autoSpaceDE w:val="0"/>
        <w:autoSpaceDN w:val="0"/>
        <w:adjustRightInd w:val="0"/>
        <w:spacing w:after="0" w:line="360" w:lineRule="auto"/>
        <w:rPr>
          <w:ins w:id="188" w:author="learning" w:date="2018-08-13T08:59:00Z"/>
          <w:rFonts w:ascii="Times New Roman" w:hAnsi="Times New Roman" w:cs="Times New Roman"/>
          <w:b/>
          <w:color w:val="000000"/>
          <w:sz w:val="24"/>
          <w:szCs w:val="24"/>
        </w:rPr>
        <w:pPrChange w:id="189" w:author="learning" w:date="2018-08-13T09:02:00Z">
          <w:pPr>
            <w:autoSpaceDE w:val="0"/>
            <w:autoSpaceDN w:val="0"/>
            <w:adjustRightInd w:val="0"/>
            <w:spacing w:after="0" w:line="240" w:lineRule="auto"/>
          </w:pPr>
        </w:pPrChange>
      </w:pPr>
      <w:ins w:id="190" w:author="learning" w:date="2018-08-13T08:59:00Z">
        <w:r w:rsidRPr="003D5C15">
          <w:rPr>
            <w:rFonts w:ascii="Times New Roman" w:hAnsi="Times New Roman" w:cs="Times New Roman"/>
            <w:b/>
            <w:color w:val="000000"/>
            <w:sz w:val="24"/>
            <w:szCs w:val="24"/>
          </w:rPr>
          <w:t>Implementation</w:t>
        </w:r>
      </w:ins>
    </w:p>
    <w:p w:rsidR="000F4B65" w:rsidRPr="003D5C15" w:rsidRDefault="000F4B65" w:rsidP="000F4B65">
      <w:pPr>
        <w:autoSpaceDE w:val="0"/>
        <w:autoSpaceDN w:val="0"/>
        <w:adjustRightInd w:val="0"/>
        <w:spacing w:after="0" w:line="360" w:lineRule="auto"/>
        <w:rPr>
          <w:ins w:id="191" w:author="learning" w:date="2018-08-13T08:59:00Z"/>
          <w:rFonts w:ascii="Times New Roman" w:hAnsi="Times New Roman" w:cs="Times New Roman"/>
          <w:b/>
          <w:color w:val="000000"/>
          <w:sz w:val="24"/>
          <w:szCs w:val="24"/>
        </w:rPr>
        <w:pPrChange w:id="192" w:author="learning" w:date="2018-08-13T09:02:00Z">
          <w:pPr>
            <w:autoSpaceDE w:val="0"/>
            <w:autoSpaceDN w:val="0"/>
            <w:adjustRightInd w:val="0"/>
            <w:spacing w:after="0" w:line="240" w:lineRule="auto"/>
          </w:pPr>
        </w:pPrChange>
      </w:pPr>
    </w:p>
    <w:p w:rsidR="008A34C7" w:rsidRPr="000F4B65" w:rsidRDefault="00C20F6C" w:rsidP="000F4B65">
      <w:pPr>
        <w:autoSpaceDE w:val="0"/>
        <w:autoSpaceDN w:val="0"/>
        <w:adjustRightInd w:val="0"/>
        <w:spacing w:after="0" w:line="360" w:lineRule="auto"/>
        <w:rPr>
          <w:ins w:id="193" w:author="learning" w:date="2018-08-09T17:14:00Z"/>
          <w:rFonts w:ascii="Times New Roman" w:hAnsi="Times New Roman" w:cs="Times New Roman"/>
          <w:color w:val="000000"/>
          <w:sz w:val="24"/>
          <w:szCs w:val="24"/>
          <w:rPrChange w:id="194" w:author="learning" w:date="2018-08-13T09:00:00Z">
            <w:rPr>
              <w:ins w:id="195" w:author="learning" w:date="2018-08-09T17:14:00Z"/>
              <w:rFonts w:ascii="Calibri" w:hAnsi="Calibri" w:cs="Calibri"/>
              <w:color w:val="000000"/>
            </w:rPr>
          </w:rPrChange>
        </w:rPr>
        <w:pPrChange w:id="196" w:author="learning" w:date="2018-08-13T09:02:00Z">
          <w:pPr>
            <w:autoSpaceDE w:val="0"/>
            <w:autoSpaceDN w:val="0"/>
            <w:adjustRightInd w:val="0"/>
            <w:spacing w:after="0" w:line="240" w:lineRule="auto"/>
          </w:pPr>
        </w:pPrChange>
      </w:pPr>
      <w:ins w:id="197" w:author="learning" w:date="2018-08-09T17:21:00Z">
        <w:r w:rsidRPr="000F4B65">
          <w:rPr>
            <w:rFonts w:ascii="Times New Roman" w:hAnsi="Times New Roman" w:cs="Times New Roman"/>
            <w:color w:val="000000"/>
            <w:sz w:val="24"/>
            <w:szCs w:val="24"/>
            <w:rPrChange w:id="198" w:author="learning" w:date="2018-08-13T09:00:00Z">
              <w:rPr>
                <w:rFonts w:ascii="Calibri" w:hAnsi="Calibri" w:cs="Calibri"/>
                <w:color w:val="000000"/>
              </w:rPr>
            </w:rPrChange>
          </w:rPr>
          <w:t>When</w:t>
        </w:r>
      </w:ins>
      <w:ins w:id="199" w:author="learning" w:date="2018-08-09T17:22:00Z">
        <w:r w:rsidRPr="000F4B65">
          <w:rPr>
            <w:rFonts w:ascii="Times New Roman" w:hAnsi="Times New Roman" w:cs="Times New Roman"/>
            <w:color w:val="000000"/>
            <w:sz w:val="24"/>
            <w:szCs w:val="24"/>
            <w:rPrChange w:id="200" w:author="learning" w:date="2018-08-13T09:00:00Z">
              <w:rPr>
                <w:rFonts w:ascii="Calibri" w:hAnsi="Calibri" w:cs="Calibri"/>
                <w:color w:val="000000"/>
              </w:rPr>
            </w:rPrChange>
          </w:rPr>
          <w:t xml:space="preserve"> particular</w:t>
        </w:r>
      </w:ins>
      <w:ins w:id="201" w:author="learning" w:date="2018-08-09T17:21:00Z">
        <w:r w:rsidRPr="000F4B65">
          <w:rPr>
            <w:rFonts w:ascii="Times New Roman" w:hAnsi="Times New Roman" w:cs="Times New Roman"/>
            <w:color w:val="000000"/>
            <w:sz w:val="24"/>
            <w:szCs w:val="24"/>
            <w:rPrChange w:id="202" w:author="learning" w:date="2018-08-13T09:00:00Z">
              <w:rPr>
                <w:rFonts w:ascii="Calibri" w:hAnsi="Calibri" w:cs="Calibri"/>
                <w:color w:val="000000"/>
              </w:rPr>
            </w:rPrChange>
          </w:rPr>
          <w:t xml:space="preserve"> product</w:t>
        </w:r>
      </w:ins>
      <w:ins w:id="203" w:author="learning" w:date="2018-08-09T17:22:00Z">
        <w:r w:rsidRPr="000F4B65">
          <w:rPr>
            <w:rFonts w:ascii="Times New Roman" w:hAnsi="Times New Roman" w:cs="Times New Roman"/>
            <w:color w:val="000000"/>
            <w:sz w:val="24"/>
            <w:szCs w:val="24"/>
            <w:rPrChange w:id="204" w:author="learning" w:date="2018-08-13T09:00:00Z">
              <w:rPr>
                <w:rFonts w:ascii="Calibri" w:hAnsi="Calibri" w:cs="Calibri"/>
                <w:color w:val="000000"/>
              </w:rPr>
            </w:rPrChange>
          </w:rPr>
          <w:t xml:space="preserve"> is selected</w:t>
        </w:r>
      </w:ins>
      <w:ins w:id="205" w:author="learning" w:date="2018-08-09T17:23:00Z">
        <w:r w:rsidRPr="000F4B65">
          <w:rPr>
            <w:rFonts w:ascii="Times New Roman" w:hAnsi="Times New Roman" w:cs="Times New Roman"/>
            <w:color w:val="000000"/>
            <w:sz w:val="24"/>
            <w:szCs w:val="24"/>
            <w:rPrChange w:id="206" w:author="learning" w:date="2018-08-13T09:00:00Z">
              <w:rPr>
                <w:rFonts w:ascii="Calibri" w:hAnsi="Calibri" w:cs="Calibri"/>
                <w:color w:val="000000"/>
              </w:rPr>
            </w:rPrChange>
          </w:rPr>
          <w:t xml:space="preserve"> from the </w:t>
        </w:r>
        <w:proofErr w:type="spellStart"/>
        <w:r w:rsidRPr="000F4B65">
          <w:rPr>
            <w:rFonts w:ascii="Times New Roman" w:hAnsi="Times New Roman" w:cs="Times New Roman"/>
            <w:color w:val="000000"/>
            <w:sz w:val="24"/>
            <w:szCs w:val="24"/>
            <w:rPrChange w:id="207" w:author="learning" w:date="2018-08-13T09:00:00Z">
              <w:rPr>
                <w:rFonts w:ascii="Calibri" w:hAnsi="Calibri" w:cs="Calibri"/>
                <w:color w:val="000000"/>
              </w:rPr>
            </w:rPrChange>
          </w:rPr>
          <w:t>Capstore</w:t>
        </w:r>
        <w:proofErr w:type="spellEnd"/>
        <w:r w:rsidRPr="000F4B65">
          <w:rPr>
            <w:rFonts w:ascii="Times New Roman" w:hAnsi="Times New Roman" w:cs="Times New Roman"/>
            <w:color w:val="000000"/>
            <w:sz w:val="24"/>
            <w:szCs w:val="24"/>
            <w:rPrChange w:id="208" w:author="learning" w:date="2018-08-13T09:00:00Z">
              <w:rPr>
                <w:rFonts w:ascii="Calibri" w:hAnsi="Calibri" w:cs="Calibri"/>
                <w:color w:val="000000"/>
              </w:rPr>
            </w:rPrChange>
          </w:rPr>
          <w:t xml:space="preserve">   product </w:t>
        </w:r>
        <w:proofErr w:type="spellStart"/>
        <w:r w:rsidRPr="000F4B65">
          <w:rPr>
            <w:rFonts w:ascii="Times New Roman" w:hAnsi="Times New Roman" w:cs="Times New Roman"/>
            <w:color w:val="000000"/>
            <w:sz w:val="24"/>
            <w:szCs w:val="24"/>
            <w:rPrChange w:id="209" w:author="learning" w:date="2018-08-13T09:00:00Z">
              <w:rPr>
                <w:rFonts w:ascii="Calibri" w:hAnsi="Calibri" w:cs="Calibri"/>
                <w:color w:val="000000"/>
              </w:rPr>
            </w:rPrChange>
          </w:rPr>
          <w:t>jsp</w:t>
        </w:r>
        <w:proofErr w:type="spellEnd"/>
        <w:r w:rsidRPr="000F4B65">
          <w:rPr>
            <w:rFonts w:ascii="Times New Roman" w:hAnsi="Times New Roman" w:cs="Times New Roman"/>
            <w:color w:val="000000"/>
            <w:sz w:val="24"/>
            <w:szCs w:val="24"/>
            <w:rPrChange w:id="210" w:author="learning" w:date="2018-08-13T09:00:00Z">
              <w:rPr>
                <w:rFonts w:ascii="Calibri" w:hAnsi="Calibri" w:cs="Calibri"/>
                <w:color w:val="000000"/>
              </w:rPr>
            </w:rPrChange>
          </w:rPr>
          <w:t xml:space="preserve"> page</w:t>
        </w:r>
        <w:proofErr w:type="gramStart"/>
        <w:r w:rsidRPr="000F4B65">
          <w:rPr>
            <w:rFonts w:ascii="Times New Roman" w:hAnsi="Times New Roman" w:cs="Times New Roman"/>
            <w:color w:val="000000"/>
            <w:sz w:val="24"/>
            <w:szCs w:val="24"/>
            <w:rPrChange w:id="211" w:author="learning" w:date="2018-08-13T09:00:00Z">
              <w:rPr>
                <w:rFonts w:ascii="Calibri" w:hAnsi="Calibri" w:cs="Calibri"/>
                <w:color w:val="000000"/>
              </w:rPr>
            </w:rPrChange>
          </w:rPr>
          <w:t>,  product</w:t>
        </w:r>
        <w:proofErr w:type="gramEnd"/>
        <w:r w:rsidRPr="000F4B65">
          <w:rPr>
            <w:rFonts w:ascii="Times New Roman" w:hAnsi="Times New Roman" w:cs="Times New Roman"/>
            <w:color w:val="000000"/>
            <w:sz w:val="24"/>
            <w:szCs w:val="24"/>
            <w:rPrChange w:id="212" w:author="learning" w:date="2018-08-13T09:00:00Z">
              <w:rPr>
                <w:rFonts w:ascii="Calibri" w:hAnsi="Calibri" w:cs="Calibri"/>
                <w:color w:val="000000"/>
              </w:rPr>
            </w:rPrChange>
          </w:rPr>
          <w:t xml:space="preserve"> specifications</w:t>
        </w:r>
      </w:ins>
      <w:ins w:id="213" w:author="learning" w:date="2018-08-09T17:24:00Z">
        <w:r w:rsidRPr="000F4B65">
          <w:rPr>
            <w:rFonts w:ascii="Times New Roman" w:hAnsi="Times New Roman" w:cs="Times New Roman"/>
            <w:color w:val="000000"/>
            <w:sz w:val="24"/>
            <w:szCs w:val="24"/>
            <w:rPrChange w:id="214" w:author="learning" w:date="2018-08-13T09:00:00Z">
              <w:rPr>
                <w:rFonts w:ascii="Calibri" w:hAnsi="Calibri" w:cs="Calibri"/>
                <w:color w:val="000000"/>
              </w:rPr>
            </w:rPrChange>
          </w:rPr>
          <w:t xml:space="preserve"> and image</w:t>
        </w:r>
      </w:ins>
      <w:ins w:id="215" w:author="learning" w:date="2018-08-09T17:23:00Z">
        <w:r w:rsidRPr="000F4B65">
          <w:rPr>
            <w:rFonts w:ascii="Times New Roman" w:hAnsi="Times New Roman" w:cs="Times New Roman"/>
            <w:color w:val="000000"/>
            <w:sz w:val="24"/>
            <w:szCs w:val="24"/>
            <w:rPrChange w:id="216" w:author="learning" w:date="2018-08-13T09:00:00Z">
              <w:rPr>
                <w:rFonts w:ascii="Calibri" w:hAnsi="Calibri" w:cs="Calibri"/>
                <w:color w:val="000000"/>
              </w:rPr>
            </w:rPrChange>
          </w:rPr>
          <w:t xml:space="preserve"> will be extracted from the product table.</w:t>
        </w:r>
      </w:ins>
      <w:ins w:id="217" w:author="learning" w:date="2018-08-09T17:24:00Z">
        <w:r w:rsidRPr="000F4B65">
          <w:rPr>
            <w:rFonts w:ascii="Times New Roman" w:hAnsi="Times New Roman" w:cs="Times New Roman"/>
            <w:color w:val="000000"/>
            <w:sz w:val="24"/>
            <w:szCs w:val="24"/>
            <w:rPrChange w:id="218" w:author="learning" w:date="2018-08-13T09:00:00Z">
              <w:rPr>
                <w:rFonts w:ascii="Calibri" w:hAnsi="Calibri" w:cs="Calibri"/>
                <w:color w:val="000000"/>
              </w:rPr>
            </w:rPrChange>
          </w:rPr>
          <w:t xml:space="preserve"> Feedback and reviews will be </w:t>
        </w:r>
      </w:ins>
      <w:ins w:id="219" w:author="learning" w:date="2018-08-09T17:25:00Z">
        <w:r w:rsidRPr="000F4B65">
          <w:rPr>
            <w:rFonts w:ascii="Times New Roman" w:hAnsi="Times New Roman" w:cs="Times New Roman"/>
            <w:color w:val="000000"/>
            <w:sz w:val="24"/>
            <w:szCs w:val="24"/>
            <w:rPrChange w:id="220" w:author="learning" w:date="2018-08-13T09:00:00Z">
              <w:rPr>
                <w:rFonts w:ascii="Calibri" w:hAnsi="Calibri" w:cs="Calibri"/>
                <w:color w:val="000000"/>
              </w:rPr>
            </w:rPrChange>
          </w:rPr>
          <w:t>displayed</w:t>
        </w:r>
      </w:ins>
      <w:ins w:id="221" w:author="learning" w:date="2018-08-09T17:24:00Z">
        <w:r w:rsidRPr="000F4B65">
          <w:rPr>
            <w:rFonts w:ascii="Times New Roman" w:hAnsi="Times New Roman" w:cs="Times New Roman"/>
            <w:color w:val="000000"/>
            <w:sz w:val="24"/>
            <w:szCs w:val="24"/>
            <w:rPrChange w:id="222" w:author="learning" w:date="2018-08-13T09:00:00Z">
              <w:rPr>
                <w:rFonts w:ascii="Calibri" w:hAnsi="Calibri" w:cs="Calibri"/>
                <w:color w:val="000000"/>
              </w:rPr>
            </w:rPrChange>
          </w:rPr>
          <w:t>.</w:t>
        </w:r>
      </w:ins>
    </w:p>
    <w:p w:rsidR="008A34C7" w:rsidRPr="000F4B65" w:rsidRDefault="008A34C7" w:rsidP="000F4B65">
      <w:pPr>
        <w:autoSpaceDE w:val="0"/>
        <w:autoSpaceDN w:val="0"/>
        <w:adjustRightInd w:val="0"/>
        <w:spacing w:after="0" w:line="360" w:lineRule="auto"/>
        <w:rPr>
          <w:ins w:id="223" w:author="learning" w:date="2018-08-09T17:14:00Z"/>
          <w:rFonts w:ascii="Times New Roman" w:hAnsi="Times New Roman" w:cs="Times New Roman"/>
          <w:color w:val="000000"/>
          <w:sz w:val="24"/>
          <w:szCs w:val="24"/>
          <w:rPrChange w:id="224" w:author="learning" w:date="2018-08-13T09:00:00Z">
            <w:rPr>
              <w:ins w:id="225" w:author="learning" w:date="2018-08-09T17:14:00Z"/>
              <w:rFonts w:ascii="Calibri" w:hAnsi="Calibri" w:cs="Calibri"/>
              <w:color w:val="000000"/>
            </w:rPr>
          </w:rPrChange>
        </w:rPr>
        <w:pPrChange w:id="226" w:author="learning" w:date="2018-08-13T09:02:00Z">
          <w:pPr>
            <w:autoSpaceDE w:val="0"/>
            <w:autoSpaceDN w:val="0"/>
            <w:adjustRightInd w:val="0"/>
            <w:spacing w:after="0" w:line="240" w:lineRule="auto"/>
          </w:pPr>
        </w:pPrChange>
      </w:pPr>
    </w:p>
    <w:p w:rsidR="008A34C7" w:rsidRPr="000F4B65" w:rsidDel="007C3E24" w:rsidRDefault="008A34C7" w:rsidP="000F4B65">
      <w:pPr>
        <w:autoSpaceDE w:val="0"/>
        <w:autoSpaceDN w:val="0"/>
        <w:adjustRightInd w:val="0"/>
        <w:spacing w:after="0" w:line="360" w:lineRule="auto"/>
        <w:rPr>
          <w:del w:id="227" w:author="learning" w:date="2018-08-09T17:32:00Z"/>
          <w:rFonts w:ascii="Times New Roman" w:hAnsi="Times New Roman" w:cs="Times New Roman"/>
          <w:color w:val="000000"/>
          <w:rPrChange w:id="228" w:author="learning" w:date="2018-08-13T08:58:00Z">
            <w:rPr>
              <w:del w:id="229" w:author="learning" w:date="2018-08-09T17:32:00Z"/>
              <w:rFonts w:ascii="Calibri" w:hAnsi="Calibri" w:cs="Calibri"/>
              <w:color w:val="000000"/>
            </w:rPr>
          </w:rPrChange>
        </w:rPr>
        <w:pPrChange w:id="230" w:author="learning" w:date="2018-08-13T09:02:00Z">
          <w:pPr>
            <w:autoSpaceDE w:val="0"/>
            <w:autoSpaceDN w:val="0"/>
            <w:adjustRightInd w:val="0"/>
            <w:spacing w:after="0" w:line="240" w:lineRule="auto"/>
          </w:pPr>
        </w:pPrChange>
      </w:pPr>
    </w:p>
    <w:p w:rsidR="000F4B65" w:rsidRDefault="000F4B65" w:rsidP="000F4B65">
      <w:pPr>
        <w:tabs>
          <w:tab w:val="left" w:pos="1530"/>
        </w:tabs>
        <w:autoSpaceDE w:val="0"/>
        <w:autoSpaceDN w:val="0"/>
        <w:adjustRightInd w:val="0"/>
        <w:spacing w:after="0" w:line="360" w:lineRule="auto"/>
        <w:rPr>
          <w:ins w:id="231" w:author="learning" w:date="2018-08-13T09:02:00Z"/>
          <w:rFonts w:ascii="Times New Roman" w:hAnsi="Times New Roman" w:cs="Times New Roman"/>
          <w:b/>
          <w:bCs/>
          <w:color w:val="000000"/>
          <w:sz w:val="28"/>
          <w:szCs w:val="28"/>
        </w:rPr>
        <w:pPrChange w:id="232" w:author="learning" w:date="2018-08-13T09:02:00Z">
          <w:pPr>
            <w:autoSpaceDE w:val="0"/>
            <w:autoSpaceDN w:val="0"/>
            <w:adjustRightInd w:val="0"/>
            <w:spacing w:after="0" w:line="240" w:lineRule="auto"/>
          </w:pPr>
        </w:pPrChange>
      </w:pPr>
    </w:p>
    <w:p w:rsidR="000F4B65" w:rsidRDefault="000F4B65" w:rsidP="000F4B65">
      <w:pPr>
        <w:tabs>
          <w:tab w:val="left" w:pos="1530"/>
        </w:tabs>
        <w:autoSpaceDE w:val="0"/>
        <w:autoSpaceDN w:val="0"/>
        <w:adjustRightInd w:val="0"/>
        <w:spacing w:after="0" w:line="360" w:lineRule="auto"/>
        <w:rPr>
          <w:ins w:id="233" w:author="learning" w:date="2018-08-13T09:00:00Z"/>
          <w:rFonts w:ascii="Times New Roman" w:hAnsi="Times New Roman" w:cs="Times New Roman"/>
          <w:b/>
          <w:bCs/>
          <w:color w:val="000000"/>
          <w:sz w:val="28"/>
          <w:szCs w:val="28"/>
        </w:rPr>
        <w:pPrChange w:id="234" w:author="learning" w:date="2018-08-13T09:02:00Z">
          <w:pPr>
            <w:autoSpaceDE w:val="0"/>
            <w:autoSpaceDN w:val="0"/>
            <w:adjustRightInd w:val="0"/>
            <w:spacing w:after="0" w:line="240" w:lineRule="auto"/>
          </w:pPr>
        </w:pPrChange>
      </w:pPr>
      <w:proofErr w:type="spellStart"/>
      <w:ins w:id="235" w:author="learning" w:date="2018-08-13T09:00:00Z">
        <w:r w:rsidRPr="000F4B65">
          <w:rPr>
            <w:rFonts w:ascii="Times New Roman" w:hAnsi="Times New Roman" w:cs="Times New Roman"/>
            <w:b/>
            <w:bCs/>
            <w:color w:val="000000"/>
            <w:sz w:val="28"/>
            <w:szCs w:val="28"/>
            <w:rPrChange w:id="236" w:author="learning" w:date="2018-08-13T09:00:00Z">
              <w:rPr>
                <w:rFonts w:ascii="Times New Roman" w:hAnsi="Times New Roman" w:cs="Times New Roman"/>
                <w:b/>
                <w:bCs/>
                <w:color w:val="000000"/>
              </w:rPr>
            </w:rPrChange>
          </w:rPr>
          <w:t>WishList</w:t>
        </w:r>
      </w:ins>
      <w:proofErr w:type="spellEnd"/>
      <w:del w:id="237" w:author="learning" w:date="2018-08-13T09:00:00Z">
        <w:r w:rsidR="00EA3387" w:rsidRPr="000F4B65" w:rsidDel="000F4B65">
          <w:rPr>
            <w:rFonts w:ascii="Times New Roman" w:hAnsi="Times New Roman" w:cs="Times New Roman"/>
            <w:b/>
            <w:bCs/>
            <w:color w:val="000000"/>
            <w:sz w:val="28"/>
            <w:szCs w:val="28"/>
            <w:rPrChange w:id="238" w:author="learning" w:date="2018-08-13T09:00:00Z">
              <w:rPr>
                <w:rFonts w:ascii="Arial" w:hAnsi="Arial" w:cs="Arial"/>
                <w:b/>
                <w:bCs/>
                <w:color w:val="000000"/>
              </w:rPr>
            </w:rPrChange>
          </w:rPr>
          <w:delText xml:space="preserve">WishList </w:delText>
        </w:r>
      </w:del>
      <w:ins w:id="239" w:author="learning" w:date="2018-08-13T09:00:00Z">
        <w:r>
          <w:rPr>
            <w:rFonts w:ascii="Times New Roman" w:hAnsi="Times New Roman" w:cs="Times New Roman"/>
            <w:b/>
            <w:bCs/>
            <w:color w:val="000000"/>
            <w:sz w:val="28"/>
            <w:szCs w:val="28"/>
          </w:rPr>
          <w:tab/>
        </w:r>
      </w:ins>
    </w:p>
    <w:p w:rsidR="000F4B65" w:rsidRPr="000F4B65" w:rsidRDefault="000F4B65" w:rsidP="000F4B65">
      <w:pPr>
        <w:tabs>
          <w:tab w:val="left" w:pos="1530"/>
        </w:tabs>
        <w:autoSpaceDE w:val="0"/>
        <w:autoSpaceDN w:val="0"/>
        <w:adjustRightInd w:val="0"/>
        <w:spacing w:after="0" w:line="360" w:lineRule="auto"/>
        <w:rPr>
          <w:rFonts w:ascii="Times New Roman" w:hAnsi="Times New Roman" w:cs="Times New Roman"/>
          <w:b/>
          <w:bCs/>
          <w:color w:val="000000"/>
          <w:sz w:val="28"/>
          <w:szCs w:val="28"/>
          <w:rPrChange w:id="240" w:author="learning" w:date="2018-08-13T09:00:00Z">
            <w:rPr>
              <w:rFonts w:ascii="Arial" w:hAnsi="Arial" w:cs="Arial"/>
              <w:b/>
              <w:bCs/>
              <w:color w:val="000000"/>
            </w:rPr>
          </w:rPrChange>
        </w:rPr>
        <w:pPrChange w:id="241" w:author="learning" w:date="2018-08-13T09:02:00Z">
          <w:pPr>
            <w:autoSpaceDE w:val="0"/>
            <w:autoSpaceDN w:val="0"/>
            <w:adjustRightInd w:val="0"/>
            <w:spacing w:after="0" w:line="240" w:lineRule="auto"/>
          </w:pPr>
        </w:pPrChange>
      </w:pPr>
    </w:p>
    <w:p w:rsidR="00EA3387" w:rsidRPr="000F4B65" w:rsidDel="008A34C7" w:rsidRDefault="00EA3387" w:rsidP="000F4B65">
      <w:pPr>
        <w:spacing w:line="360" w:lineRule="auto"/>
        <w:jc w:val="both"/>
        <w:rPr>
          <w:del w:id="242" w:author="learning" w:date="2018-08-09T17:09:00Z"/>
          <w:rFonts w:ascii="Times New Roman" w:hAnsi="Times New Roman" w:cs="Times New Roman"/>
          <w:sz w:val="24"/>
          <w:szCs w:val="24"/>
          <w:rPrChange w:id="243" w:author="learning" w:date="2018-08-13T09:02:00Z">
            <w:rPr>
              <w:del w:id="244" w:author="learning" w:date="2018-08-09T17:09:00Z"/>
            </w:rPr>
          </w:rPrChange>
        </w:rPr>
        <w:pPrChange w:id="245" w:author="learning" w:date="2018-08-13T09:02:00Z">
          <w:pPr/>
        </w:pPrChange>
      </w:pPr>
      <w:r w:rsidRPr="000F4B65">
        <w:rPr>
          <w:rFonts w:ascii="Times New Roman" w:hAnsi="Times New Roman" w:cs="Times New Roman"/>
          <w:sz w:val="24"/>
          <w:szCs w:val="24"/>
          <w:rPrChange w:id="246" w:author="learning" w:date="2018-08-13T09:02:00Z">
            <w:rPr/>
          </w:rPrChange>
        </w:rPr>
        <w:t xml:space="preserve">To buy a product, customer has to select the product and add to his cart, customer can add or remove items in cart at </w:t>
      </w:r>
      <w:proofErr w:type="spellStart"/>
      <w:r w:rsidRPr="000F4B65">
        <w:rPr>
          <w:rFonts w:ascii="Times New Roman" w:hAnsi="Times New Roman" w:cs="Times New Roman"/>
          <w:sz w:val="24"/>
          <w:szCs w:val="24"/>
          <w:rPrChange w:id="247" w:author="learning" w:date="2018-08-13T09:02:00Z">
            <w:rPr/>
          </w:rPrChange>
        </w:rPr>
        <w:t>anytime</w:t>
      </w:r>
      <w:proofErr w:type="spellEnd"/>
      <w:ins w:id="248" w:author="learning" w:date="2018-08-09T17:09:00Z">
        <w:r w:rsidR="008A34C7" w:rsidRPr="000F4B65">
          <w:rPr>
            <w:rFonts w:ascii="Times New Roman" w:hAnsi="Times New Roman" w:cs="Times New Roman"/>
            <w:color w:val="000000"/>
            <w:sz w:val="24"/>
            <w:szCs w:val="24"/>
            <w:rPrChange w:id="249" w:author="learning" w:date="2018-08-13T09:02:00Z">
              <w:rPr>
                <w:rFonts w:ascii="Arial" w:hAnsi="Arial" w:cs="Arial"/>
                <w:color w:val="000000"/>
              </w:rPr>
            </w:rPrChange>
          </w:rPr>
          <w:t xml:space="preserve">. </w:t>
        </w:r>
      </w:ins>
      <w:ins w:id="250" w:author="learning" w:date="2018-08-09T17:11:00Z">
        <w:r w:rsidR="008A34C7" w:rsidRPr="000F4B65">
          <w:rPr>
            <w:rFonts w:ascii="Times New Roman" w:hAnsi="Times New Roman" w:cs="Times New Roman"/>
            <w:color w:val="000000"/>
            <w:sz w:val="24"/>
            <w:szCs w:val="24"/>
            <w:rPrChange w:id="251" w:author="learning" w:date="2018-08-13T09:02:00Z">
              <w:rPr>
                <w:rFonts w:asciiTheme="majorHAnsi" w:hAnsiTheme="majorHAnsi" w:cs="Arial"/>
                <w:color w:val="000000"/>
              </w:rPr>
            </w:rPrChange>
          </w:rPr>
          <w:t>I</w:t>
        </w:r>
      </w:ins>
      <w:ins w:id="252" w:author="learning" w:date="2018-08-09T17:09:00Z">
        <w:r w:rsidR="008A34C7" w:rsidRPr="000F4B65">
          <w:rPr>
            <w:rFonts w:ascii="Times New Roman" w:hAnsi="Times New Roman" w:cs="Times New Roman"/>
            <w:color w:val="000000"/>
            <w:sz w:val="24"/>
            <w:szCs w:val="24"/>
            <w:rPrChange w:id="253" w:author="learning" w:date="2018-08-13T09:02:00Z">
              <w:rPr>
                <w:rFonts w:ascii="Arial" w:hAnsi="Arial" w:cs="Arial"/>
                <w:color w:val="000000"/>
              </w:rPr>
            </w:rPrChange>
          </w:rPr>
          <w:t xml:space="preserve">f </w:t>
        </w:r>
      </w:ins>
      <w:ins w:id="254" w:author="learning" w:date="2018-08-09T17:10:00Z">
        <w:r w:rsidR="008A34C7" w:rsidRPr="000F4B65">
          <w:rPr>
            <w:rFonts w:ascii="Times New Roman" w:hAnsi="Times New Roman" w:cs="Times New Roman"/>
            <w:color w:val="000000"/>
            <w:sz w:val="24"/>
            <w:szCs w:val="24"/>
            <w:rPrChange w:id="255" w:author="learning" w:date="2018-08-13T09:02:00Z">
              <w:rPr>
                <w:rFonts w:ascii="Arial" w:hAnsi="Arial" w:cs="Arial"/>
                <w:color w:val="000000"/>
              </w:rPr>
            </w:rPrChange>
          </w:rPr>
          <w:t xml:space="preserve">customer interested they can add the products to wishlist. </w:t>
        </w:r>
        <w:proofErr w:type="gramStart"/>
        <w:r w:rsidR="008A34C7" w:rsidRPr="000F4B65">
          <w:rPr>
            <w:rFonts w:ascii="Times New Roman" w:hAnsi="Times New Roman" w:cs="Times New Roman"/>
            <w:color w:val="000000"/>
            <w:sz w:val="24"/>
            <w:szCs w:val="24"/>
            <w:rPrChange w:id="256" w:author="learning" w:date="2018-08-13T09:02:00Z">
              <w:rPr>
                <w:rFonts w:ascii="Calibri" w:hAnsi="Calibri" w:cs="Calibri"/>
                <w:color w:val="000000"/>
              </w:rPr>
            </w:rPrChange>
          </w:rPr>
          <w:t>and</w:t>
        </w:r>
        <w:proofErr w:type="gramEnd"/>
        <w:r w:rsidR="008A34C7" w:rsidRPr="000F4B65">
          <w:rPr>
            <w:rFonts w:ascii="Times New Roman" w:hAnsi="Times New Roman" w:cs="Times New Roman"/>
            <w:color w:val="000000"/>
            <w:sz w:val="24"/>
            <w:szCs w:val="24"/>
            <w:rPrChange w:id="257" w:author="learning" w:date="2018-08-13T09:02:00Z">
              <w:rPr>
                <w:rFonts w:ascii="Calibri" w:hAnsi="Calibri" w:cs="Calibri"/>
                <w:color w:val="000000"/>
              </w:rPr>
            </w:rPrChange>
          </w:rPr>
          <w:t xml:space="preserve"> </w:t>
        </w:r>
      </w:ins>
      <w:del w:id="258" w:author="learning" w:date="2018-08-09T17:09:00Z">
        <w:r w:rsidRPr="000F4B65" w:rsidDel="008A34C7">
          <w:rPr>
            <w:rFonts w:ascii="Times New Roman" w:hAnsi="Times New Roman" w:cs="Times New Roman"/>
            <w:sz w:val="24"/>
            <w:szCs w:val="24"/>
            <w:rPrChange w:id="259" w:author="learning" w:date="2018-08-13T09:02:00Z">
              <w:rPr/>
            </w:rPrChange>
          </w:rPr>
          <w:delText>.</w:delText>
        </w:r>
      </w:del>
    </w:p>
    <w:p w:rsidR="00EA3387" w:rsidRPr="000F4B65" w:rsidDel="008A34C7" w:rsidRDefault="00EA3387" w:rsidP="000F4B65">
      <w:pPr>
        <w:spacing w:line="360" w:lineRule="auto"/>
        <w:jc w:val="both"/>
        <w:rPr>
          <w:del w:id="260" w:author="learning" w:date="2018-08-09T17:10:00Z"/>
          <w:rFonts w:ascii="Times New Roman" w:hAnsi="Times New Roman" w:cs="Times New Roman"/>
          <w:color w:val="000000"/>
          <w:sz w:val="24"/>
          <w:szCs w:val="24"/>
          <w:rPrChange w:id="261" w:author="learning" w:date="2018-08-13T09:02:00Z">
            <w:rPr>
              <w:del w:id="262" w:author="learning" w:date="2018-08-09T17:10:00Z"/>
              <w:rFonts w:ascii="Arial" w:hAnsi="Arial" w:cs="Arial"/>
              <w:color w:val="000000"/>
            </w:rPr>
          </w:rPrChange>
        </w:rPr>
        <w:pPrChange w:id="263" w:author="learning" w:date="2018-08-13T09:02:00Z">
          <w:pPr>
            <w:autoSpaceDE w:val="0"/>
            <w:autoSpaceDN w:val="0"/>
            <w:adjustRightInd w:val="0"/>
            <w:spacing w:after="0" w:line="240" w:lineRule="auto"/>
          </w:pPr>
        </w:pPrChange>
      </w:pPr>
    </w:p>
    <w:p w:rsidR="00EA3387" w:rsidRPr="000F4B65" w:rsidRDefault="00EA3387" w:rsidP="000F4B65">
      <w:pPr>
        <w:autoSpaceDE w:val="0"/>
        <w:autoSpaceDN w:val="0"/>
        <w:adjustRightInd w:val="0"/>
        <w:spacing w:after="0" w:line="360" w:lineRule="auto"/>
        <w:jc w:val="both"/>
        <w:rPr>
          <w:rFonts w:ascii="Times New Roman" w:hAnsi="Times New Roman" w:cs="Times New Roman"/>
          <w:color w:val="000000"/>
          <w:sz w:val="24"/>
          <w:szCs w:val="24"/>
          <w:rPrChange w:id="264" w:author="learning" w:date="2018-08-13T09:02:00Z">
            <w:rPr>
              <w:rFonts w:ascii="Calibri" w:hAnsi="Calibri" w:cs="Calibri"/>
              <w:color w:val="000000"/>
            </w:rPr>
          </w:rPrChange>
        </w:rPr>
        <w:pPrChange w:id="265" w:author="learning" w:date="2018-08-13T09:02:00Z">
          <w:pPr>
            <w:autoSpaceDE w:val="0"/>
            <w:autoSpaceDN w:val="0"/>
            <w:adjustRightInd w:val="0"/>
            <w:spacing w:after="0" w:line="240" w:lineRule="auto"/>
          </w:pPr>
        </w:pPrChange>
      </w:pPr>
      <w:del w:id="266" w:author="learning" w:date="2018-08-09T17:10:00Z">
        <w:r w:rsidRPr="000F4B65" w:rsidDel="008A34C7">
          <w:rPr>
            <w:rFonts w:ascii="Times New Roman" w:hAnsi="Times New Roman" w:cs="Times New Roman"/>
            <w:color w:val="000000"/>
            <w:sz w:val="24"/>
            <w:szCs w:val="24"/>
            <w:rPrChange w:id="267" w:author="learning" w:date="2018-08-13T09:02:00Z">
              <w:rPr>
                <w:rFonts w:ascii="Calibri" w:hAnsi="Calibri" w:cs="Calibri"/>
                <w:color w:val="000000"/>
              </w:rPr>
            </w:rPrChange>
          </w:rPr>
          <w:delText>Customer can add items to its wishlist and</w:delText>
        </w:r>
      </w:del>
      <w:r w:rsidRPr="000F4B65">
        <w:rPr>
          <w:rFonts w:ascii="Times New Roman" w:hAnsi="Times New Roman" w:cs="Times New Roman"/>
          <w:color w:val="000000"/>
          <w:sz w:val="24"/>
          <w:szCs w:val="24"/>
          <w:rPrChange w:id="268" w:author="learning" w:date="2018-08-13T09:02:00Z">
            <w:rPr>
              <w:rFonts w:ascii="Calibri" w:hAnsi="Calibri" w:cs="Calibri"/>
              <w:color w:val="000000"/>
            </w:rPr>
          </w:rPrChange>
        </w:rPr>
        <w:t xml:space="preserve"> </w:t>
      </w:r>
      <w:proofErr w:type="gramStart"/>
      <w:r w:rsidRPr="000F4B65">
        <w:rPr>
          <w:rFonts w:ascii="Times New Roman" w:hAnsi="Times New Roman" w:cs="Times New Roman"/>
          <w:color w:val="000000"/>
          <w:sz w:val="24"/>
          <w:szCs w:val="24"/>
          <w:rPrChange w:id="269" w:author="learning" w:date="2018-08-13T09:02:00Z">
            <w:rPr>
              <w:rFonts w:ascii="Calibri" w:hAnsi="Calibri" w:cs="Calibri"/>
              <w:color w:val="000000"/>
            </w:rPr>
          </w:rPrChange>
        </w:rPr>
        <w:t>later</w:t>
      </w:r>
      <w:proofErr w:type="gramEnd"/>
      <w:r w:rsidRPr="000F4B65">
        <w:rPr>
          <w:rFonts w:ascii="Times New Roman" w:hAnsi="Times New Roman" w:cs="Times New Roman"/>
          <w:color w:val="000000"/>
          <w:sz w:val="24"/>
          <w:szCs w:val="24"/>
          <w:rPrChange w:id="270" w:author="learning" w:date="2018-08-13T09:02:00Z">
            <w:rPr>
              <w:rFonts w:ascii="Calibri" w:hAnsi="Calibri" w:cs="Calibri"/>
              <w:color w:val="000000"/>
            </w:rPr>
          </w:rPrChange>
        </w:rPr>
        <w:t xml:space="preserve"> on can see it and buy items from it.</w:t>
      </w:r>
    </w:p>
    <w:p w:rsidR="00C20F6C" w:rsidRDefault="00C20F6C" w:rsidP="000F4B65">
      <w:pPr>
        <w:autoSpaceDE w:val="0"/>
        <w:autoSpaceDN w:val="0"/>
        <w:adjustRightInd w:val="0"/>
        <w:spacing w:after="0" w:line="360" w:lineRule="auto"/>
        <w:rPr>
          <w:ins w:id="271" w:author="learning" w:date="2018-08-13T09:00:00Z"/>
          <w:rFonts w:ascii="Times New Roman" w:hAnsi="Times New Roman" w:cs="Times New Roman"/>
          <w:color w:val="000000"/>
        </w:rPr>
        <w:pPrChange w:id="272" w:author="learning" w:date="2018-08-13T09:02:00Z">
          <w:pPr>
            <w:autoSpaceDE w:val="0"/>
            <w:autoSpaceDN w:val="0"/>
            <w:adjustRightInd w:val="0"/>
            <w:spacing w:after="0" w:line="240" w:lineRule="auto"/>
          </w:pPr>
        </w:pPrChange>
      </w:pPr>
    </w:p>
    <w:p w:rsidR="000F4B65" w:rsidRDefault="000F4B65" w:rsidP="000F4B65">
      <w:pPr>
        <w:autoSpaceDE w:val="0"/>
        <w:autoSpaceDN w:val="0"/>
        <w:adjustRightInd w:val="0"/>
        <w:spacing w:after="0" w:line="360" w:lineRule="auto"/>
        <w:rPr>
          <w:ins w:id="273" w:author="learning" w:date="2018-08-13T09:00:00Z"/>
          <w:rFonts w:ascii="Times New Roman" w:hAnsi="Times New Roman" w:cs="Times New Roman"/>
          <w:b/>
          <w:color w:val="000000"/>
          <w:sz w:val="24"/>
          <w:szCs w:val="24"/>
        </w:rPr>
        <w:pPrChange w:id="274" w:author="learning" w:date="2018-08-13T09:02:00Z">
          <w:pPr>
            <w:autoSpaceDE w:val="0"/>
            <w:autoSpaceDN w:val="0"/>
            <w:adjustRightInd w:val="0"/>
            <w:spacing w:after="0" w:line="240" w:lineRule="auto"/>
          </w:pPr>
        </w:pPrChange>
      </w:pPr>
      <w:ins w:id="275" w:author="learning" w:date="2018-08-13T09:00:00Z">
        <w:r w:rsidRPr="003D5C15">
          <w:rPr>
            <w:rFonts w:ascii="Times New Roman" w:hAnsi="Times New Roman" w:cs="Times New Roman"/>
            <w:b/>
            <w:color w:val="000000"/>
            <w:sz w:val="24"/>
            <w:szCs w:val="24"/>
          </w:rPr>
          <w:t>Implementation</w:t>
        </w:r>
      </w:ins>
    </w:p>
    <w:p w:rsidR="000F4B65" w:rsidRPr="000F4B65" w:rsidRDefault="000F4B65" w:rsidP="000F4B65">
      <w:pPr>
        <w:autoSpaceDE w:val="0"/>
        <w:autoSpaceDN w:val="0"/>
        <w:adjustRightInd w:val="0"/>
        <w:spacing w:after="0" w:line="360" w:lineRule="auto"/>
        <w:rPr>
          <w:ins w:id="276" w:author="learning" w:date="2018-08-09T17:25:00Z"/>
          <w:rFonts w:ascii="Times New Roman" w:hAnsi="Times New Roman" w:cs="Times New Roman"/>
          <w:color w:val="000000"/>
          <w:rPrChange w:id="277" w:author="learning" w:date="2018-08-13T08:58:00Z">
            <w:rPr>
              <w:ins w:id="278" w:author="learning" w:date="2018-08-09T17:25:00Z"/>
              <w:rFonts w:ascii="Calibri" w:hAnsi="Calibri" w:cs="Calibri"/>
              <w:color w:val="000000"/>
            </w:rPr>
          </w:rPrChange>
        </w:rPr>
        <w:pPrChange w:id="279" w:author="learning" w:date="2018-08-13T09:02:00Z">
          <w:pPr>
            <w:autoSpaceDE w:val="0"/>
            <w:autoSpaceDN w:val="0"/>
            <w:adjustRightInd w:val="0"/>
            <w:spacing w:after="0" w:line="240" w:lineRule="auto"/>
          </w:pPr>
        </w:pPrChange>
      </w:pPr>
    </w:p>
    <w:p w:rsidR="00EA3387" w:rsidRPr="000F4B65" w:rsidRDefault="00C20F6C" w:rsidP="000F4B65">
      <w:pPr>
        <w:autoSpaceDE w:val="0"/>
        <w:autoSpaceDN w:val="0"/>
        <w:adjustRightInd w:val="0"/>
        <w:spacing w:after="0" w:line="360" w:lineRule="auto"/>
        <w:jc w:val="both"/>
        <w:rPr>
          <w:rFonts w:ascii="Times New Roman" w:hAnsi="Times New Roman" w:cs="Times New Roman"/>
          <w:color w:val="000000"/>
          <w:sz w:val="24"/>
          <w:szCs w:val="24"/>
          <w:rPrChange w:id="280" w:author="learning" w:date="2018-08-13T09:02:00Z">
            <w:rPr/>
          </w:rPrChange>
        </w:rPr>
        <w:pPrChange w:id="281" w:author="learning" w:date="2018-08-13T09:02:00Z">
          <w:pPr/>
        </w:pPrChange>
      </w:pPr>
      <w:ins w:id="282" w:author="learning" w:date="2018-08-09T17:27:00Z">
        <w:r w:rsidRPr="000F4B65">
          <w:rPr>
            <w:rFonts w:ascii="Times New Roman" w:hAnsi="Times New Roman" w:cs="Times New Roman"/>
            <w:color w:val="000000"/>
            <w:sz w:val="24"/>
            <w:szCs w:val="24"/>
            <w:rPrChange w:id="283" w:author="learning" w:date="2018-08-13T09:02:00Z">
              <w:rPr>
                <w:rFonts w:ascii="Calibri" w:hAnsi="Calibri" w:cs="Calibri"/>
                <w:color w:val="000000"/>
              </w:rPr>
            </w:rPrChange>
          </w:rPr>
          <w:t xml:space="preserve">We use </w:t>
        </w:r>
        <w:proofErr w:type="spellStart"/>
        <w:r w:rsidRPr="000F4B65">
          <w:rPr>
            <w:rFonts w:ascii="Times New Roman" w:hAnsi="Times New Roman" w:cs="Times New Roman"/>
            <w:color w:val="000000"/>
            <w:sz w:val="24"/>
            <w:szCs w:val="24"/>
            <w:rPrChange w:id="284" w:author="learning" w:date="2018-08-13T09:02:00Z">
              <w:rPr>
                <w:rFonts w:ascii="Calibri" w:hAnsi="Calibri" w:cs="Calibri"/>
                <w:color w:val="000000"/>
              </w:rPr>
            </w:rPrChange>
          </w:rPr>
          <w:t>jsp</w:t>
        </w:r>
        <w:proofErr w:type="spellEnd"/>
        <w:r w:rsidRPr="000F4B65">
          <w:rPr>
            <w:rFonts w:ascii="Times New Roman" w:hAnsi="Times New Roman" w:cs="Times New Roman"/>
            <w:color w:val="000000"/>
            <w:sz w:val="24"/>
            <w:szCs w:val="24"/>
            <w:rPrChange w:id="285" w:author="learning" w:date="2018-08-13T09:02:00Z">
              <w:rPr>
                <w:rFonts w:ascii="Calibri" w:hAnsi="Calibri" w:cs="Calibri"/>
                <w:color w:val="000000"/>
              </w:rPr>
            </w:rPrChange>
          </w:rPr>
          <w:t xml:space="preserve"> page with bootstrap for designing the front page and spring boot for </w:t>
        </w:r>
        <w:proofErr w:type="gramStart"/>
        <w:r w:rsidRPr="000F4B65">
          <w:rPr>
            <w:rFonts w:ascii="Times New Roman" w:hAnsi="Times New Roman" w:cs="Times New Roman"/>
            <w:color w:val="000000"/>
            <w:sz w:val="24"/>
            <w:szCs w:val="24"/>
            <w:rPrChange w:id="286" w:author="learning" w:date="2018-08-13T09:02:00Z">
              <w:rPr>
                <w:rFonts w:ascii="Calibri" w:hAnsi="Calibri" w:cs="Calibri"/>
                <w:color w:val="000000"/>
              </w:rPr>
            </w:rPrChange>
          </w:rPr>
          <w:t xml:space="preserve">implementation  </w:t>
        </w:r>
      </w:ins>
      <w:ins w:id="287" w:author="learning" w:date="2018-08-09T17:28:00Z">
        <w:r w:rsidRPr="000F4B65">
          <w:rPr>
            <w:rFonts w:ascii="Times New Roman" w:hAnsi="Times New Roman" w:cs="Times New Roman"/>
            <w:color w:val="000000"/>
            <w:sz w:val="24"/>
            <w:szCs w:val="24"/>
            <w:rPrChange w:id="288" w:author="learning" w:date="2018-08-13T09:02:00Z">
              <w:rPr>
                <w:rFonts w:ascii="Calibri" w:hAnsi="Calibri" w:cs="Calibri"/>
                <w:color w:val="000000"/>
              </w:rPr>
            </w:rPrChange>
          </w:rPr>
          <w:t>and</w:t>
        </w:r>
        <w:proofErr w:type="gramEnd"/>
        <w:r w:rsidRPr="000F4B65">
          <w:rPr>
            <w:rFonts w:ascii="Times New Roman" w:hAnsi="Times New Roman" w:cs="Times New Roman"/>
            <w:color w:val="000000"/>
            <w:sz w:val="24"/>
            <w:szCs w:val="24"/>
            <w:rPrChange w:id="289" w:author="learning" w:date="2018-08-13T09:02:00Z">
              <w:rPr>
                <w:rFonts w:ascii="Calibri" w:hAnsi="Calibri" w:cs="Calibri"/>
                <w:color w:val="000000"/>
              </w:rPr>
            </w:rPrChange>
          </w:rPr>
          <w:t xml:space="preserve"> hibernate for storing wishlist products in database.</w:t>
        </w:r>
      </w:ins>
      <w:ins w:id="290" w:author="learning" w:date="2018-08-09T17:29:00Z">
        <w:r w:rsidR="00C060D3" w:rsidRPr="000F4B65">
          <w:rPr>
            <w:rFonts w:ascii="Times New Roman" w:hAnsi="Times New Roman" w:cs="Times New Roman"/>
            <w:color w:val="000000"/>
            <w:sz w:val="24"/>
            <w:szCs w:val="24"/>
            <w:rPrChange w:id="291" w:author="learning" w:date="2018-08-13T09:02:00Z">
              <w:rPr>
                <w:rFonts w:ascii="Calibri" w:hAnsi="Calibri" w:cs="Calibri"/>
                <w:color w:val="000000"/>
              </w:rPr>
            </w:rPrChange>
          </w:rPr>
          <w:t xml:space="preserve"> </w:t>
        </w:r>
      </w:ins>
      <w:ins w:id="292" w:author="learning" w:date="2018-08-09T17:25:00Z">
        <w:r w:rsidRPr="000F4B65">
          <w:rPr>
            <w:rFonts w:ascii="Times New Roman" w:hAnsi="Times New Roman" w:cs="Times New Roman"/>
            <w:sz w:val="24"/>
            <w:szCs w:val="24"/>
            <w:rPrChange w:id="293" w:author="learning" w:date="2018-08-13T09:02:00Z">
              <w:rPr/>
            </w:rPrChange>
          </w:rPr>
          <w:t>When wi</w:t>
        </w:r>
      </w:ins>
      <w:ins w:id="294" w:author="learning" w:date="2018-08-09T17:26:00Z">
        <w:r w:rsidRPr="000F4B65">
          <w:rPr>
            <w:rFonts w:ascii="Times New Roman" w:hAnsi="Times New Roman" w:cs="Times New Roman"/>
            <w:sz w:val="24"/>
            <w:szCs w:val="24"/>
            <w:rPrChange w:id="295" w:author="learning" w:date="2018-08-13T09:02:00Z">
              <w:rPr/>
            </w:rPrChange>
          </w:rPr>
          <w:t>shlist for a particular product is selected</w:t>
        </w:r>
      </w:ins>
      <w:ins w:id="296" w:author="learning" w:date="2018-08-09T17:27:00Z">
        <w:r w:rsidRPr="000F4B65">
          <w:rPr>
            <w:rFonts w:ascii="Times New Roman" w:hAnsi="Times New Roman" w:cs="Times New Roman"/>
            <w:sz w:val="24"/>
            <w:szCs w:val="24"/>
            <w:rPrChange w:id="297" w:author="learning" w:date="2018-08-13T09:02:00Z">
              <w:rPr/>
            </w:rPrChange>
          </w:rPr>
          <w:t xml:space="preserve"> </w:t>
        </w:r>
      </w:ins>
      <w:ins w:id="298" w:author="learning" w:date="2018-08-09T17:29:00Z">
        <w:r w:rsidR="00C060D3" w:rsidRPr="000F4B65">
          <w:rPr>
            <w:rFonts w:ascii="Times New Roman" w:hAnsi="Times New Roman" w:cs="Times New Roman"/>
            <w:sz w:val="24"/>
            <w:szCs w:val="24"/>
            <w:rPrChange w:id="299" w:author="learning" w:date="2018-08-13T09:02:00Z">
              <w:rPr/>
            </w:rPrChange>
          </w:rPr>
          <w:t xml:space="preserve">the product details are stored in database and they are fetched </w:t>
        </w:r>
      </w:ins>
      <w:ins w:id="300" w:author="learning" w:date="2018-08-09T17:31:00Z">
        <w:r w:rsidR="00C060D3" w:rsidRPr="000F4B65">
          <w:rPr>
            <w:rFonts w:ascii="Times New Roman" w:hAnsi="Times New Roman" w:cs="Times New Roman"/>
            <w:sz w:val="24"/>
            <w:szCs w:val="24"/>
            <w:rPrChange w:id="301" w:author="learning" w:date="2018-08-13T09:02:00Z">
              <w:rPr/>
            </w:rPrChange>
          </w:rPr>
          <w:t xml:space="preserve">through the controller </w:t>
        </w:r>
      </w:ins>
      <w:ins w:id="302" w:author="learning" w:date="2018-08-09T17:29:00Z">
        <w:r w:rsidR="00C060D3" w:rsidRPr="000F4B65">
          <w:rPr>
            <w:rFonts w:ascii="Times New Roman" w:hAnsi="Times New Roman" w:cs="Times New Roman"/>
            <w:sz w:val="24"/>
            <w:szCs w:val="24"/>
            <w:rPrChange w:id="303" w:author="learning" w:date="2018-08-13T09:02:00Z">
              <w:rPr/>
            </w:rPrChange>
          </w:rPr>
          <w:t>from wishlist table</w:t>
        </w:r>
      </w:ins>
      <w:ins w:id="304" w:author="learning" w:date="2018-08-09T17:31:00Z">
        <w:r w:rsidR="00C060D3" w:rsidRPr="000F4B65">
          <w:rPr>
            <w:rFonts w:ascii="Times New Roman" w:hAnsi="Times New Roman" w:cs="Times New Roman"/>
            <w:sz w:val="24"/>
            <w:szCs w:val="24"/>
            <w:rPrChange w:id="305" w:author="learning" w:date="2018-08-13T09:02:00Z">
              <w:rPr/>
            </w:rPrChange>
          </w:rPr>
          <w:t xml:space="preserve"> and displayed in wishlist page.</w:t>
        </w:r>
      </w:ins>
    </w:p>
    <w:sectPr w:rsidR="00EA3387" w:rsidRPr="000F4B65" w:rsidSect="00994591">
      <w:pgSz w:w="12240" w:h="16340"/>
      <w:pgMar w:top="1220" w:right="693" w:bottom="664" w:left="94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2F5DE8"/>
    <w:multiLevelType w:val="hybridMultilevel"/>
    <w:tmpl w:val="D4125A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E17AF49"/>
    <w:multiLevelType w:val="hybridMultilevel"/>
    <w:tmpl w:val="E9B123F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34020C7"/>
    <w:multiLevelType w:val="hybridMultilevel"/>
    <w:tmpl w:val="39B06854"/>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3" w15:restartNumberingAfterBreak="0">
    <w:nsid w:val="7BE12ED1"/>
    <w:multiLevelType w:val="hybridMultilevel"/>
    <w:tmpl w:val="87BA8BA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C0C9643"/>
    <w:multiLevelType w:val="hybridMultilevel"/>
    <w:tmpl w:val="E968882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0"/>
  </w:num>
  <w:num w:numId="3">
    <w:abstractNumId w:val="1"/>
  </w:num>
  <w:num w:numId="4">
    <w:abstractNumId w:val="3"/>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arning">
    <w15:presenceInfo w15:providerId="None" w15:userId="learn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387"/>
    <w:rsid w:val="000F4B65"/>
    <w:rsid w:val="00184B84"/>
    <w:rsid w:val="007C3E24"/>
    <w:rsid w:val="007E3F03"/>
    <w:rsid w:val="008867EF"/>
    <w:rsid w:val="008A34C7"/>
    <w:rsid w:val="008D0767"/>
    <w:rsid w:val="00C060D3"/>
    <w:rsid w:val="00C20F6C"/>
    <w:rsid w:val="00EA3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1C07D-ED59-447A-BF33-4E41C890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338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F4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79403-8646-41F8-B6C8-6618A98CB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learning</dc:creator>
  <cp:keywords/>
  <dc:description/>
  <cp:lastModifiedBy>learning</cp:lastModifiedBy>
  <cp:revision>5</cp:revision>
  <dcterms:created xsi:type="dcterms:W3CDTF">2018-08-09T11:29:00Z</dcterms:created>
  <dcterms:modified xsi:type="dcterms:W3CDTF">2018-08-13T03:38:00Z</dcterms:modified>
</cp:coreProperties>
</file>